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1E24F" w14:textId="77777777" w:rsidR="003E41A4" w:rsidRDefault="003E41A4" w:rsidP="00B86F3A">
      <w:pPr>
        <w:numPr>
          <w:ilvl w:val="0"/>
          <w:numId w:val="1"/>
        </w:numPr>
      </w:pPr>
      <w:r>
        <w:t>Was ist richtig oder falsch. Kreuzen Sie 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4"/>
        <w:gridCol w:w="924"/>
        <w:gridCol w:w="806"/>
      </w:tblGrid>
      <w:tr w:rsidR="003E41A4" w14:paraId="039AE26A" w14:textId="77777777" w:rsidTr="008E4042">
        <w:tc>
          <w:tcPr>
            <w:tcW w:w="7722" w:type="dxa"/>
            <w:shd w:val="clear" w:color="auto" w:fill="auto"/>
          </w:tcPr>
          <w:p w14:paraId="1BB83B7D" w14:textId="77777777" w:rsidR="003E41A4" w:rsidRDefault="008D7792" w:rsidP="008D7792">
            <w:pPr>
              <w:numPr>
                <w:ilvl w:val="0"/>
                <w:numId w:val="5"/>
              </w:numPr>
            </w:pPr>
            <w:r>
              <w:t>Eine GmbH ist eine Personengesellschaft</w:t>
            </w:r>
            <w:r w:rsidR="00585A8C">
              <w:t>.</w:t>
            </w:r>
          </w:p>
        </w:tc>
        <w:tc>
          <w:tcPr>
            <w:tcW w:w="828" w:type="dxa"/>
            <w:shd w:val="clear" w:color="auto" w:fill="auto"/>
          </w:tcPr>
          <w:p w14:paraId="44AA694D" w14:textId="77777777" w:rsidR="003E41A4" w:rsidRDefault="001E4D7E" w:rsidP="003E41A4">
            <w:r>
              <w:t>Richtig</w:t>
            </w:r>
          </w:p>
        </w:tc>
        <w:tc>
          <w:tcPr>
            <w:tcW w:w="772" w:type="dxa"/>
            <w:shd w:val="clear" w:color="auto" w:fill="auto"/>
          </w:tcPr>
          <w:p w14:paraId="50FD6EE9" w14:textId="77777777" w:rsidR="003E41A4" w:rsidRDefault="001E4D7E" w:rsidP="003E41A4">
            <w:r>
              <w:t>Falsch - X</w:t>
            </w:r>
            <w:r w:rsidR="003E41A4">
              <w:t xml:space="preserve"> </w:t>
            </w:r>
          </w:p>
        </w:tc>
      </w:tr>
      <w:tr w:rsidR="003E41A4" w14:paraId="03C11F38" w14:textId="77777777" w:rsidTr="008E4042">
        <w:tc>
          <w:tcPr>
            <w:tcW w:w="7722" w:type="dxa"/>
            <w:shd w:val="clear" w:color="auto" w:fill="auto"/>
          </w:tcPr>
          <w:p w14:paraId="2FF7CE0E" w14:textId="77777777" w:rsidR="003E41A4" w:rsidRDefault="008D7792" w:rsidP="008D7792">
            <w:pPr>
              <w:numPr>
                <w:ilvl w:val="0"/>
                <w:numId w:val="5"/>
              </w:numPr>
            </w:pPr>
            <w:r>
              <w:t>Bei der KG ist der Komplementär ein Teilhafter</w:t>
            </w:r>
            <w:r w:rsidR="00585A8C">
              <w:t>.</w:t>
            </w:r>
          </w:p>
        </w:tc>
        <w:tc>
          <w:tcPr>
            <w:tcW w:w="828" w:type="dxa"/>
            <w:shd w:val="clear" w:color="auto" w:fill="auto"/>
          </w:tcPr>
          <w:p w14:paraId="672A6659" w14:textId="77777777" w:rsidR="003E41A4" w:rsidRDefault="003E41A4" w:rsidP="003E41A4"/>
        </w:tc>
        <w:tc>
          <w:tcPr>
            <w:tcW w:w="772" w:type="dxa"/>
            <w:shd w:val="clear" w:color="auto" w:fill="auto"/>
          </w:tcPr>
          <w:p w14:paraId="33096EF0" w14:textId="77777777" w:rsidR="003E41A4" w:rsidRDefault="001E4D7E" w:rsidP="003E41A4">
            <w:r>
              <w:t>X</w:t>
            </w:r>
          </w:p>
        </w:tc>
      </w:tr>
      <w:tr w:rsidR="003E41A4" w14:paraId="2C26AC25" w14:textId="77777777" w:rsidTr="008E4042">
        <w:tc>
          <w:tcPr>
            <w:tcW w:w="7722" w:type="dxa"/>
            <w:shd w:val="clear" w:color="auto" w:fill="auto"/>
          </w:tcPr>
          <w:p w14:paraId="66B848E4" w14:textId="77777777" w:rsidR="003E41A4" w:rsidRDefault="008D7792" w:rsidP="008D7792">
            <w:pPr>
              <w:numPr>
                <w:ilvl w:val="0"/>
                <w:numId w:val="5"/>
              </w:numPr>
            </w:pPr>
            <w:r>
              <w:t xml:space="preserve">Bei der OHG erfolgt die Gewinnverteilung </w:t>
            </w:r>
            <w:r w:rsidR="00585A8C">
              <w:t>nach HGB: 4% auf Kapitaleinlage, Rest nach Köpfen.</w:t>
            </w:r>
          </w:p>
        </w:tc>
        <w:tc>
          <w:tcPr>
            <w:tcW w:w="828" w:type="dxa"/>
            <w:shd w:val="clear" w:color="auto" w:fill="auto"/>
          </w:tcPr>
          <w:p w14:paraId="7E0CB7FE" w14:textId="77777777" w:rsidR="003E41A4" w:rsidRDefault="001E4D7E" w:rsidP="003E41A4">
            <w:r>
              <w:t>X</w:t>
            </w:r>
          </w:p>
        </w:tc>
        <w:tc>
          <w:tcPr>
            <w:tcW w:w="772" w:type="dxa"/>
            <w:shd w:val="clear" w:color="auto" w:fill="auto"/>
          </w:tcPr>
          <w:p w14:paraId="0A37501D" w14:textId="77777777" w:rsidR="003E41A4" w:rsidRDefault="003E41A4" w:rsidP="003E41A4"/>
        </w:tc>
      </w:tr>
      <w:tr w:rsidR="003E41A4" w14:paraId="3D2F877E" w14:textId="77777777" w:rsidTr="008E4042">
        <w:tc>
          <w:tcPr>
            <w:tcW w:w="7722" w:type="dxa"/>
            <w:shd w:val="clear" w:color="auto" w:fill="auto"/>
          </w:tcPr>
          <w:p w14:paraId="73D84F78" w14:textId="77777777" w:rsidR="003E41A4" w:rsidRDefault="00585A8C" w:rsidP="008D7792">
            <w:pPr>
              <w:numPr>
                <w:ilvl w:val="0"/>
                <w:numId w:val="5"/>
              </w:numPr>
            </w:pPr>
            <w:r>
              <w:t>Die Gründung eines Einzelunternehmens erfolgt durch notarielle Beurkundung.</w:t>
            </w:r>
          </w:p>
        </w:tc>
        <w:tc>
          <w:tcPr>
            <w:tcW w:w="828" w:type="dxa"/>
            <w:shd w:val="clear" w:color="auto" w:fill="auto"/>
          </w:tcPr>
          <w:p w14:paraId="5DAB6C7B" w14:textId="77777777" w:rsidR="003E41A4" w:rsidRDefault="003E41A4" w:rsidP="003E41A4"/>
        </w:tc>
        <w:tc>
          <w:tcPr>
            <w:tcW w:w="772" w:type="dxa"/>
            <w:shd w:val="clear" w:color="auto" w:fill="auto"/>
          </w:tcPr>
          <w:p w14:paraId="41E61A33" w14:textId="77777777" w:rsidR="003E41A4" w:rsidRDefault="001E4D7E" w:rsidP="003E41A4">
            <w:r>
              <w:t>X</w:t>
            </w:r>
          </w:p>
        </w:tc>
      </w:tr>
      <w:tr w:rsidR="003E41A4" w14:paraId="0E1CDA50" w14:textId="77777777" w:rsidTr="008E4042">
        <w:tc>
          <w:tcPr>
            <w:tcW w:w="7722" w:type="dxa"/>
            <w:shd w:val="clear" w:color="auto" w:fill="auto"/>
          </w:tcPr>
          <w:p w14:paraId="5D8250DE" w14:textId="77777777" w:rsidR="003E41A4" w:rsidRDefault="00585A8C" w:rsidP="008D7792">
            <w:pPr>
              <w:numPr>
                <w:ilvl w:val="0"/>
                <w:numId w:val="5"/>
              </w:numPr>
            </w:pPr>
            <w:r>
              <w:t>Die GbR ist eine BGB-Gesellschaft.</w:t>
            </w:r>
          </w:p>
        </w:tc>
        <w:tc>
          <w:tcPr>
            <w:tcW w:w="828" w:type="dxa"/>
            <w:shd w:val="clear" w:color="auto" w:fill="auto"/>
          </w:tcPr>
          <w:p w14:paraId="2A5697B1" w14:textId="77777777" w:rsidR="003E41A4" w:rsidRDefault="001E4D7E" w:rsidP="003E41A4">
            <w:r>
              <w:t>X</w:t>
            </w:r>
          </w:p>
        </w:tc>
        <w:tc>
          <w:tcPr>
            <w:tcW w:w="772" w:type="dxa"/>
            <w:shd w:val="clear" w:color="auto" w:fill="auto"/>
          </w:tcPr>
          <w:p w14:paraId="02EB378F" w14:textId="77777777" w:rsidR="003E41A4" w:rsidRDefault="003E41A4" w:rsidP="003E41A4"/>
        </w:tc>
      </w:tr>
      <w:tr w:rsidR="003E41A4" w14:paraId="0B182687" w14:textId="77777777" w:rsidTr="008E4042">
        <w:tc>
          <w:tcPr>
            <w:tcW w:w="7722" w:type="dxa"/>
            <w:shd w:val="clear" w:color="auto" w:fill="auto"/>
          </w:tcPr>
          <w:p w14:paraId="38253F86" w14:textId="77777777" w:rsidR="003E41A4" w:rsidRDefault="00585A8C" w:rsidP="008D7792">
            <w:pPr>
              <w:numPr>
                <w:ilvl w:val="0"/>
                <w:numId w:val="5"/>
              </w:numPr>
            </w:pPr>
            <w:r>
              <w:t xml:space="preserve">Eine GmbH kann schnell mit einem Stammkapital von 1 Euro gegründet werden. </w:t>
            </w:r>
          </w:p>
        </w:tc>
        <w:tc>
          <w:tcPr>
            <w:tcW w:w="828" w:type="dxa"/>
            <w:shd w:val="clear" w:color="auto" w:fill="auto"/>
          </w:tcPr>
          <w:p w14:paraId="6A05A809" w14:textId="1581B6F9" w:rsidR="003E41A4" w:rsidRDefault="00C052EA" w:rsidP="003E41A4">
            <w:r>
              <w:t>X</w:t>
            </w:r>
          </w:p>
        </w:tc>
        <w:tc>
          <w:tcPr>
            <w:tcW w:w="772" w:type="dxa"/>
            <w:shd w:val="clear" w:color="auto" w:fill="auto"/>
          </w:tcPr>
          <w:p w14:paraId="2AA7E729" w14:textId="2C551DF7" w:rsidR="003E41A4" w:rsidRDefault="003E41A4" w:rsidP="003E41A4"/>
        </w:tc>
      </w:tr>
      <w:tr w:rsidR="003E41A4" w14:paraId="56A68A7C" w14:textId="77777777" w:rsidTr="008E4042">
        <w:tc>
          <w:tcPr>
            <w:tcW w:w="7722" w:type="dxa"/>
            <w:shd w:val="clear" w:color="auto" w:fill="auto"/>
          </w:tcPr>
          <w:p w14:paraId="5A8BA878" w14:textId="77777777" w:rsidR="003E41A4" w:rsidRDefault="00585A8C" w:rsidP="008D7792">
            <w:pPr>
              <w:numPr>
                <w:ilvl w:val="0"/>
                <w:numId w:val="5"/>
              </w:numPr>
            </w:pPr>
            <w:r>
              <w:t xml:space="preserve">Das Einzelunternehmen haftet unbeschränkt. </w:t>
            </w:r>
          </w:p>
        </w:tc>
        <w:tc>
          <w:tcPr>
            <w:tcW w:w="828" w:type="dxa"/>
            <w:shd w:val="clear" w:color="auto" w:fill="auto"/>
          </w:tcPr>
          <w:p w14:paraId="6AE3BE76" w14:textId="77777777" w:rsidR="003E41A4" w:rsidRDefault="001E4D7E" w:rsidP="003E41A4">
            <w:r>
              <w:t>X</w:t>
            </w:r>
          </w:p>
        </w:tc>
        <w:tc>
          <w:tcPr>
            <w:tcW w:w="772" w:type="dxa"/>
            <w:shd w:val="clear" w:color="auto" w:fill="auto"/>
          </w:tcPr>
          <w:p w14:paraId="5A39BBE3" w14:textId="77777777" w:rsidR="003E41A4" w:rsidRDefault="003E41A4" w:rsidP="003E41A4"/>
        </w:tc>
      </w:tr>
      <w:tr w:rsidR="003E41A4" w14:paraId="647827DA" w14:textId="77777777" w:rsidTr="008E4042">
        <w:tc>
          <w:tcPr>
            <w:tcW w:w="7722" w:type="dxa"/>
            <w:shd w:val="clear" w:color="auto" w:fill="auto"/>
          </w:tcPr>
          <w:p w14:paraId="348D9B21" w14:textId="77777777" w:rsidR="003E41A4" w:rsidRDefault="00585A8C" w:rsidP="008D7792">
            <w:pPr>
              <w:numPr>
                <w:ilvl w:val="0"/>
                <w:numId w:val="5"/>
              </w:numPr>
            </w:pPr>
            <w:r>
              <w:t>Die GbR wird durch eine Eintragung in das Handelsregister gegründet.</w:t>
            </w:r>
          </w:p>
        </w:tc>
        <w:tc>
          <w:tcPr>
            <w:tcW w:w="828" w:type="dxa"/>
            <w:shd w:val="clear" w:color="auto" w:fill="auto"/>
          </w:tcPr>
          <w:p w14:paraId="41C8F396" w14:textId="77777777" w:rsidR="003E41A4" w:rsidRDefault="003E41A4" w:rsidP="003E41A4"/>
        </w:tc>
        <w:tc>
          <w:tcPr>
            <w:tcW w:w="772" w:type="dxa"/>
            <w:shd w:val="clear" w:color="auto" w:fill="auto"/>
          </w:tcPr>
          <w:p w14:paraId="18F67DA1" w14:textId="77777777" w:rsidR="003E41A4" w:rsidRDefault="001E4D7E" w:rsidP="003E41A4">
            <w:r>
              <w:t>X</w:t>
            </w:r>
          </w:p>
        </w:tc>
      </w:tr>
      <w:tr w:rsidR="00A51161" w14:paraId="7345E49A" w14:textId="77777777" w:rsidTr="008E4042">
        <w:tc>
          <w:tcPr>
            <w:tcW w:w="7722" w:type="dxa"/>
            <w:shd w:val="clear" w:color="auto" w:fill="auto"/>
          </w:tcPr>
          <w:p w14:paraId="600067EE" w14:textId="77777777" w:rsidR="00A51161" w:rsidRDefault="00585A8C" w:rsidP="008D7792">
            <w:pPr>
              <w:numPr>
                <w:ilvl w:val="0"/>
                <w:numId w:val="5"/>
              </w:numPr>
            </w:pPr>
            <w:r>
              <w:t>Bei der OHG hat der Komplementär ein Kontrollrecht, jedoch kein Widerspruchsrecht.</w:t>
            </w:r>
          </w:p>
        </w:tc>
        <w:tc>
          <w:tcPr>
            <w:tcW w:w="828" w:type="dxa"/>
            <w:shd w:val="clear" w:color="auto" w:fill="auto"/>
          </w:tcPr>
          <w:p w14:paraId="1551937A" w14:textId="5D4B57FC" w:rsidR="00A51161" w:rsidRDefault="00A51161" w:rsidP="003E41A4"/>
        </w:tc>
        <w:tc>
          <w:tcPr>
            <w:tcW w:w="772" w:type="dxa"/>
            <w:shd w:val="clear" w:color="auto" w:fill="auto"/>
          </w:tcPr>
          <w:p w14:paraId="72A3D3EC" w14:textId="2E7B4AEF" w:rsidR="00A51161" w:rsidRDefault="002201A1" w:rsidP="003E41A4">
            <w:r>
              <w:t>X</w:t>
            </w:r>
          </w:p>
        </w:tc>
      </w:tr>
      <w:tr w:rsidR="00A51161" w14:paraId="75640BE9" w14:textId="77777777" w:rsidTr="008E4042">
        <w:tc>
          <w:tcPr>
            <w:tcW w:w="7722" w:type="dxa"/>
            <w:shd w:val="clear" w:color="auto" w:fill="auto"/>
          </w:tcPr>
          <w:p w14:paraId="5465FEEF" w14:textId="77777777" w:rsidR="00A51161" w:rsidRDefault="00585A8C" w:rsidP="008D7792">
            <w:pPr>
              <w:numPr>
                <w:ilvl w:val="0"/>
                <w:numId w:val="5"/>
              </w:numPr>
            </w:pPr>
            <w:r>
              <w:t>Bei der GmbH wird ab 500 Arbeitnehmern ein Aufsichtsrat zwingend eingerichtet.</w:t>
            </w:r>
          </w:p>
        </w:tc>
        <w:tc>
          <w:tcPr>
            <w:tcW w:w="828" w:type="dxa"/>
            <w:shd w:val="clear" w:color="auto" w:fill="auto"/>
          </w:tcPr>
          <w:p w14:paraId="540B4049" w14:textId="77777777" w:rsidR="00A51161" w:rsidRDefault="001E4D7E" w:rsidP="003E41A4">
            <w:r>
              <w:t>X</w:t>
            </w:r>
          </w:p>
        </w:tc>
        <w:tc>
          <w:tcPr>
            <w:tcW w:w="772" w:type="dxa"/>
            <w:shd w:val="clear" w:color="auto" w:fill="auto"/>
          </w:tcPr>
          <w:p w14:paraId="0D0B940D" w14:textId="77777777" w:rsidR="00A51161" w:rsidRDefault="00A51161" w:rsidP="003E41A4"/>
        </w:tc>
      </w:tr>
      <w:tr w:rsidR="00A51161" w14:paraId="73A77482" w14:textId="77777777" w:rsidTr="008E4042">
        <w:tc>
          <w:tcPr>
            <w:tcW w:w="7722" w:type="dxa"/>
            <w:shd w:val="clear" w:color="auto" w:fill="auto"/>
          </w:tcPr>
          <w:p w14:paraId="27278377" w14:textId="77777777" w:rsidR="00A51161" w:rsidRDefault="00585A8C" w:rsidP="008D7792">
            <w:pPr>
              <w:numPr>
                <w:ilvl w:val="0"/>
                <w:numId w:val="5"/>
              </w:numPr>
            </w:pPr>
            <w:r>
              <w:t>Bei der AG ist die Hauptversammlung das überwachende und der Aufsichtsrat das geschäftsführende Organ.</w:t>
            </w:r>
          </w:p>
        </w:tc>
        <w:tc>
          <w:tcPr>
            <w:tcW w:w="828" w:type="dxa"/>
            <w:shd w:val="clear" w:color="auto" w:fill="auto"/>
          </w:tcPr>
          <w:p w14:paraId="0E27B00A" w14:textId="77777777" w:rsidR="00A51161" w:rsidRDefault="00A51161" w:rsidP="003E41A4"/>
        </w:tc>
        <w:tc>
          <w:tcPr>
            <w:tcW w:w="772" w:type="dxa"/>
            <w:shd w:val="clear" w:color="auto" w:fill="auto"/>
          </w:tcPr>
          <w:p w14:paraId="2FC106A0" w14:textId="77777777" w:rsidR="00A51161" w:rsidRDefault="001E4D7E" w:rsidP="003E41A4">
            <w:r>
              <w:t>X</w:t>
            </w:r>
          </w:p>
        </w:tc>
      </w:tr>
      <w:tr w:rsidR="00A51161" w14:paraId="7C9EBC71" w14:textId="77777777" w:rsidTr="008E4042">
        <w:tc>
          <w:tcPr>
            <w:tcW w:w="7722" w:type="dxa"/>
            <w:shd w:val="clear" w:color="auto" w:fill="auto"/>
          </w:tcPr>
          <w:p w14:paraId="53C269AC" w14:textId="77777777" w:rsidR="00A51161" w:rsidRDefault="00621401" w:rsidP="008D7792">
            <w:pPr>
              <w:numPr>
                <w:ilvl w:val="0"/>
                <w:numId w:val="5"/>
              </w:numPr>
            </w:pPr>
            <w:r>
              <w:t>Eine OHG ist eine Kapitalgesellschaft.</w:t>
            </w:r>
          </w:p>
        </w:tc>
        <w:tc>
          <w:tcPr>
            <w:tcW w:w="828" w:type="dxa"/>
            <w:shd w:val="clear" w:color="auto" w:fill="auto"/>
          </w:tcPr>
          <w:p w14:paraId="60061E4C" w14:textId="77777777" w:rsidR="00A51161" w:rsidRDefault="001E4D7E" w:rsidP="003E41A4">
            <w:r>
              <w:tab/>
            </w:r>
          </w:p>
        </w:tc>
        <w:tc>
          <w:tcPr>
            <w:tcW w:w="772" w:type="dxa"/>
            <w:shd w:val="clear" w:color="auto" w:fill="auto"/>
          </w:tcPr>
          <w:p w14:paraId="0BF38BBE" w14:textId="77777777" w:rsidR="00A51161" w:rsidRDefault="001E4D7E" w:rsidP="003E41A4">
            <w:r>
              <w:t>X</w:t>
            </w:r>
          </w:p>
        </w:tc>
      </w:tr>
      <w:tr w:rsidR="00A51161" w14:paraId="3F32ADB4" w14:textId="77777777" w:rsidTr="008E4042">
        <w:tc>
          <w:tcPr>
            <w:tcW w:w="7722" w:type="dxa"/>
            <w:shd w:val="clear" w:color="auto" w:fill="auto"/>
          </w:tcPr>
          <w:p w14:paraId="33B20B2D" w14:textId="77777777" w:rsidR="00A51161" w:rsidRDefault="00621401" w:rsidP="008D7792">
            <w:pPr>
              <w:numPr>
                <w:ilvl w:val="0"/>
                <w:numId w:val="5"/>
              </w:numPr>
            </w:pPr>
            <w:r>
              <w:t>Für die Gründung einer AG sind mindestens 100.000 € Stammkapital notwendig.</w:t>
            </w:r>
          </w:p>
        </w:tc>
        <w:tc>
          <w:tcPr>
            <w:tcW w:w="828" w:type="dxa"/>
            <w:shd w:val="clear" w:color="auto" w:fill="auto"/>
          </w:tcPr>
          <w:p w14:paraId="44EAFD9C" w14:textId="77777777" w:rsidR="00A51161" w:rsidRDefault="00A51161" w:rsidP="003E41A4"/>
        </w:tc>
        <w:tc>
          <w:tcPr>
            <w:tcW w:w="772" w:type="dxa"/>
            <w:shd w:val="clear" w:color="auto" w:fill="auto"/>
          </w:tcPr>
          <w:p w14:paraId="3726491C" w14:textId="77777777" w:rsidR="00A51161" w:rsidRDefault="001E4D7E" w:rsidP="003E41A4">
            <w:r>
              <w:t>X</w:t>
            </w:r>
          </w:p>
        </w:tc>
      </w:tr>
      <w:tr w:rsidR="00A51161" w14:paraId="4754B676" w14:textId="77777777" w:rsidTr="008E4042">
        <w:tc>
          <w:tcPr>
            <w:tcW w:w="7722" w:type="dxa"/>
            <w:shd w:val="clear" w:color="auto" w:fill="auto"/>
          </w:tcPr>
          <w:p w14:paraId="07047454" w14:textId="77777777" w:rsidR="00A51161" w:rsidRDefault="00621401" w:rsidP="008D7792">
            <w:pPr>
              <w:numPr>
                <w:ilvl w:val="0"/>
                <w:numId w:val="5"/>
              </w:numPr>
            </w:pPr>
            <w:r>
              <w:t xml:space="preserve">Das Einzelunternehmen entsteht schon mit der Aufnahme der Geschäftstätigkeit </w:t>
            </w:r>
          </w:p>
        </w:tc>
        <w:tc>
          <w:tcPr>
            <w:tcW w:w="828" w:type="dxa"/>
            <w:shd w:val="clear" w:color="auto" w:fill="auto"/>
          </w:tcPr>
          <w:p w14:paraId="4B94D5A5" w14:textId="2366E528" w:rsidR="00A51161" w:rsidRDefault="00243C9A" w:rsidP="003E41A4">
            <w:r>
              <w:t>X</w:t>
            </w:r>
          </w:p>
        </w:tc>
        <w:tc>
          <w:tcPr>
            <w:tcW w:w="772" w:type="dxa"/>
            <w:shd w:val="clear" w:color="auto" w:fill="auto"/>
          </w:tcPr>
          <w:p w14:paraId="6ABC5ABD" w14:textId="3D71F930" w:rsidR="00A51161" w:rsidRDefault="00A51161" w:rsidP="003E41A4"/>
        </w:tc>
      </w:tr>
      <w:tr w:rsidR="00A51161" w14:paraId="4508CF90" w14:textId="77777777" w:rsidTr="008E4042">
        <w:tc>
          <w:tcPr>
            <w:tcW w:w="7722" w:type="dxa"/>
            <w:shd w:val="clear" w:color="auto" w:fill="auto"/>
          </w:tcPr>
          <w:p w14:paraId="7894D524" w14:textId="77777777" w:rsidR="00A51161" w:rsidRDefault="00621401" w:rsidP="008D7792">
            <w:pPr>
              <w:numPr>
                <w:ilvl w:val="0"/>
                <w:numId w:val="5"/>
              </w:numPr>
            </w:pPr>
            <w:r>
              <w:lastRenderedPageBreak/>
              <w:t>Bei der OHG haften alle Gesellschafter unbeschränkt, unmittelbar und solidarisch.</w:t>
            </w:r>
          </w:p>
        </w:tc>
        <w:tc>
          <w:tcPr>
            <w:tcW w:w="828" w:type="dxa"/>
            <w:shd w:val="clear" w:color="auto" w:fill="auto"/>
          </w:tcPr>
          <w:p w14:paraId="58B47519" w14:textId="77777777" w:rsidR="00A51161" w:rsidRDefault="001E4D7E" w:rsidP="003E41A4">
            <w:r>
              <w:t>X</w:t>
            </w:r>
          </w:p>
        </w:tc>
        <w:tc>
          <w:tcPr>
            <w:tcW w:w="772" w:type="dxa"/>
            <w:shd w:val="clear" w:color="auto" w:fill="auto"/>
          </w:tcPr>
          <w:p w14:paraId="3DEEC669" w14:textId="77777777" w:rsidR="00A51161" w:rsidRDefault="00A51161" w:rsidP="003E41A4"/>
        </w:tc>
      </w:tr>
      <w:tr w:rsidR="00DA7C00" w14:paraId="5B317F2D" w14:textId="77777777" w:rsidTr="008E4042">
        <w:tc>
          <w:tcPr>
            <w:tcW w:w="7722" w:type="dxa"/>
            <w:shd w:val="clear" w:color="auto" w:fill="auto"/>
          </w:tcPr>
          <w:p w14:paraId="11AAD150" w14:textId="77777777" w:rsidR="00DA7C00" w:rsidRDefault="00621401" w:rsidP="008D7792">
            <w:pPr>
              <w:numPr>
                <w:ilvl w:val="0"/>
                <w:numId w:val="5"/>
              </w:numPr>
            </w:pPr>
            <w:r>
              <w:t>Die Gesellschafter der GmbH haften bei Verlust nach Köpfen.</w:t>
            </w:r>
          </w:p>
        </w:tc>
        <w:tc>
          <w:tcPr>
            <w:tcW w:w="828" w:type="dxa"/>
            <w:shd w:val="clear" w:color="auto" w:fill="auto"/>
          </w:tcPr>
          <w:p w14:paraId="3656B9AB" w14:textId="77777777" w:rsidR="00DA7C00" w:rsidRDefault="00DA7C00" w:rsidP="003E41A4"/>
        </w:tc>
        <w:tc>
          <w:tcPr>
            <w:tcW w:w="772" w:type="dxa"/>
            <w:shd w:val="clear" w:color="auto" w:fill="auto"/>
          </w:tcPr>
          <w:p w14:paraId="43C354A8" w14:textId="77777777" w:rsidR="00DA7C00" w:rsidRDefault="001E4D7E" w:rsidP="003E41A4">
            <w:r>
              <w:t>X</w:t>
            </w:r>
          </w:p>
        </w:tc>
      </w:tr>
      <w:tr w:rsidR="00DA7C00" w14:paraId="4C315D11" w14:textId="77777777" w:rsidTr="008E4042">
        <w:tc>
          <w:tcPr>
            <w:tcW w:w="7722" w:type="dxa"/>
            <w:shd w:val="clear" w:color="auto" w:fill="auto"/>
          </w:tcPr>
          <w:p w14:paraId="37A9E262" w14:textId="77777777" w:rsidR="00DA7C00" w:rsidRDefault="00621401" w:rsidP="008D7792">
            <w:pPr>
              <w:numPr>
                <w:ilvl w:val="0"/>
                <w:numId w:val="5"/>
              </w:numPr>
            </w:pPr>
            <w:r>
              <w:t xml:space="preserve">Bei der GmbH ist die Gesellschafterversammlung das beschlussfassende Organ. </w:t>
            </w:r>
          </w:p>
        </w:tc>
        <w:tc>
          <w:tcPr>
            <w:tcW w:w="828" w:type="dxa"/>
            <w:shd w:val="clear" w:color="auto" w:fill="auto"/>
          </w:tcPr>
          <w:p w14:paraId="457FA147" w14:textId="77777777" w:rsidR="00DA7C00" w:rsidRDefault="000119FD" w:rsidP="003E41A4">
            <w:r>
              <w:t>X</w:t>
            </w:r>
          </w:p>
        </w:tc>
        <w:tc>
          <w:tcPr>
            <w:tcW w:w="772" w:type="dxa"/>
            <w:shd w:val="clear" w:color="auto" w:fill="auto"/>
          </w:tcPr>
          <w:p w14:paraId="45FB0818" w14:textId="77777777" w:rsidR="00DA7C00" w:rsidRDefault="00DA7C00" w:rsidP="003E41A4"/>
        </w:tc>
      </w:tr>
      <w:tr w:rsidR="00DA7C00" w14:paraId="5779859B" w14:textId="77777777" w:rsidTr="008E4042">
        <w:tc>
          <w:tcPr>
            <w:tcW w:w="7722" w:type="dxa"/>
            <w:shd w:val="clear" w:color="auto" w:fill="auto"/>
          </w:tcPr>
          <w:p w14:paraId="4597E932" w14:textId="77777777" w:rsidR="00DA7C00" w:rsidRDefault="00621401" w:rsidP="008D7792">
            <w:pPr>
              <w:numPr>
                <w:ilvl w:val="0"/>
                <w:numId w:val="5"/>
              </w:numPr>
            </w:pPr>
            <w:r>
              <w:t>Eine GmbH ist eine Kapitalgesellschaft.</w:t>
            </w:r>
          </w:p>
        </w:tc>
        <w:tc>
          <w:tcPr>
            <w:tcW w:w="828" w:type="dxa"/>
            <w:shd w:val="clear" w:color="auto" w:fill="auto"/>
          </w:tcPr>
          <w:p w14:paraId="0FDFCD0A" w14:textId="77777777" w:rsidR="00DA7C00" w:rsidRDefault="001E4D7E" w:rsidP="003E41A4">
            <w:r>
              <w:t>X</w:t>
            </w:r>
          </w:p>
        </w:tc>
        <w:tc>
          <w:tcPr>
            <w:tcW w:w="772" w:type="dxa"/>
            <w:shd w:val="clear" w:color="auto" w:fill="auto"/>
          </w:tcPr>
          <w:p w14:paraId="049F31CB" w14:textId="77777777" w:rsidR="00DA7C00" w:rsidRDefault="00DA7C00" w:rsidP="003E41A4"/>
        </w:tc>
      </w:tr>
      <w:tr w:rsidR="00DA7C00" w14:paraId="28805881" w14:textId="77777777" w:rsidTr="008E4042">
        <w:tc>
          <w:tcPr>
            <w:tcW w:w="7722" w:type="dxa"/>
            <w:shd w:val="clear" w:color="auto" w:fill="auto"/>
          </w:tcPr>
          <w:p w14:paraId="62EC1A76" w14:textId="77777777" w:rsidR="00DA7C00" w:rsidRDefault="00621401" w:rsidP="008D7792">
            <w:pPr>
              <w:numPr>
                <w:ilvl w:val="0"/>
                <w:numId w:val="5"/>
              </w:numPr>
            </w:pPr>
            <w:r>
              <w:t>Gesellschafter einer OHG oder KG kann auch eine juristische Person sein.</w:t>
            </w:r>
          </w:p>
        </w:tc>
        <w:tc>
          <w:tcPr>
            <w:tcW w:w="828" w:type="dxa"/>
            <w:shd w:val="clear" w:color="auto" w:fill="auto"/>
          </w:tcPr>
          <w:p w14:paraId="21615E5F" w14:textId="77777777" w:rsidR="00DA7C00" w:rsidRDefault="001E4D7E" w:rsidP="003E41A4">
            <w:r>
              <w:t>X</w:t>
            </w:r>
          </w:p>
        </w:tc>
        <w:tc>
          <w:tcPr>
            <w:tcW w:w="772" w:type="dxa"/>
            <w:shd w:val="clear" w:color="auto" w:fill="auto"/>
          </w:tcPr>
          <w:p w14:paraId="53128261" w14:textId="77777777" w:rsidR="00DA7C00" w:rsidRDefault="00DA7C00" w:rsidP="003E41A4"/>
        </w:tc>
      </w:tr>
      <w:tr w:rsidR="00DA7C00" w14:paraId="1FCC42A6" w14:textId="77777777" w:rsidTr="008E4042">
        <w:tc>
          <w:tcPr>
            <w:tcW w:w="7722" w:type="dxa"/>
            <w:shd w:val="clear" w:color="auto" w:fill="auto"/>
          </w:tcPr>
          <w:p w14:paraId="4727F715" w14:textId="77777777" w:rsidR="00DA7C00" w:rsidRDefault="00621401" w:rsidP="008D7792">
            <w:pPr>
              <w:numPr>
                <w:ilvl w:val="0"/>
                <w:numId w:val="5"/>
              </w:numPr>
            </w:pPr>
            <w:r>
              <w:t>Die GbR darf nur Kleingewerbe betreiben.</w:t>
            </w:r>
          </w:p>
        </w:tc>
        <w:tc>
          <w:tcPr>
            <w:tcW w:w="828" w:type="dxa"/>
            <w:shd w:val="clear" w:color="auto" w:fill="auto"/>
          </w:tcPr>
          <w:p w14:paraId="709FC242" w14:textId="77777777" w:rsidR="00DA7C00" w:rsidRDefault="00BE405F" w:rsidP="003E41A4">
            <w:r>
              <w:t>X</w:t>
            </w:r>
          </w:p>
        </w:tc>
        <w:tc>
          <w:tcPr>
            <w:tcW w:w="772" w:type="dxa"/>
            <w:shd w:val="clear" w:color="auto" w:fill="auto"/>
          </w:tcPr>
          <w:p w14:paraId="62486C05" w14:textId="77777777" w:rsidR="00DA7C00" w:rsidRDefault="00DA7C00" w:rsidP="003E41A4"/>
        </w:tc>
      </w:tr>
      <w:tr w:rsidR="00621401" w14:paraId="26D42A2D" w14:textId="77777777" w:rsidTr="008E4042">
        <w:tc>
          <w:tcPr>
            <w:tcW w:w="7722" w:type="dxa"/>
            <w:shd w:val="clear" w:color="auto" w:fill="auto"/>
          </w:tcPr>
          <w:p w14:paraId="3D5AD4C5" w14:textId="77777777" w:rsidR="00621401" w:rsidRDefault="00621401" w:rsidP="008D7792">
            <w:pPr>
              <w:numPr>
                <w:ilvl w:val="0"/>
                <w:numId w:val="5"/>
              </w:numPr>
            </w:pPr>
            <w:r>
              <w:t>Wenn ein Gesellschafter der OHG im Gesellschaftsvertrag die Haftung eingeschränkt hat, muss zwar nach innen haften, jedoch</w:t>
            </w:r>
            <w:r w:rsidR="008E4042">
              <w:t xml:space="preserve"> nicht im Außenverhältnis. </w:t>
            </w:r>
          </w:p>
        </w:tc>
        <w:tc>
          <w:tcPr>
            <w:tcW w:w="828" w:type="dxa"/>
            <w:shd w:val="clear" w:color="auto" w:fill="auto"/>
          </w:tcPr>
          <w:p w14:paraId="4101652C" w14:textId="77777777" w:rsidR="00621401" w:rsidRDefault="00621401" w:rsidP="003E41A4"/>
        </w:tc>
        <w:tc>
          <w:tcPr>
            <w:tcW w:w="772" w:type="dxa"/>
            <w:shd w:val="clear" w:color="auto" w:fill="auto"/>
          </w:tcPr>
          <w:p w14:paraId="6E1A8611" w14:textId="77777777" w:rsidR="00621401" w:rsidRDefault="00BE405F" w:rsidP="003E41A4">
            <w:r>
              <w:t>X</w:t>
            </w:r>
          </w:p>
        </w:tc>
      </w:tr>
    </w:tbl>
    <w:p w14:paraId="4B99056E" w14:textId="77777777" w:rsidR="003E41A4" w:rsidRDefault="003E41A4" w:rsidP="003E41A4"/>
    <w:p w14:paraId="71B0F8A2" w14:textId="77777777" w:rsidR="00DA7C00" w:rsidRDefault="008E4042" w:rsidP="00B86F3A">
      <w:pPr>
        <w:numPr>
          <w:ilvl w:val="0"/>
          <w:numId w:val="1"/>
        </w:numPr>
      </w:pPr>
      <w:r>
        <w:t xml:space="preserve">Welche der </w:t>
      </w:r>
      <w:r w:rsidR="00DF13D4">
        <w:t>untenstehenden</w:t>
      </w:r>
      <w:r>
        <w:t xml:space="preserve"> Aussagen treffen nach der gesetzlichen Regelung nur auf eine GbR (1), nur einer OHG (2), nur einer KG (3), auf eine GbR, KG, und OHG (4), auf keinen der zuvor genannten Unternehmensformen zu?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gridCol w:w="850"/>
      </w:tblGrid>
      <w:tr w:rsidR="008E4042" w14:paraId="27EE0F09" w14:textId="77777777" w:rsidTr="1D7F8914">
        <w:tc>
          <w:tcPr>
            <w:tcW w:w="8472" w:type="dxa"/>
            <w:shd w:val="clear" w:color="auto" w:fill="auto"/>
          </w:tcPr>
          <w:p w14:paraId="1A2F972B" w14:textId="77777777" w:rsidR="008E4042" w:rsidRDefault="008E4042" w:rsidP="003E41A4">
            <w:r>
              <w:t xml:space="preserve">Aussagen </w:t>
            </w:r>
          </w:p>
        </w:tc>
        <w:tc>
          <w:tcPr>
            <w:tcW w:w="850" w:type="dxa"/>
            <w:shd w:val="clear" w:color="auto" w:fill="auto"/>
          </w:tcPr>
          <w:p w14:paraId="5478BC0F" w14:textId="77777777" w:rsidR="008E4042" w:rsidRDefault="008E4042" w:rsidP="003E41A4">
            <w:r>
              <w:t xml:space="preserve">Ziffer </w:t>
            </w:r>
          </w:p>
        </w:tc>
      </w:tr>
      <w:tr w:rsidR="008E4042" w14:paraId="56E045AA" w14:textId="77777777" w:rsidTr="1D7F8914">
        <w:tc>
          <w:tcPr>
            <w:tcW w:w="8472" w:type="dxa"/>
            <w:shd w:val="clear" w:color="auto" w:fill="auto"/>
          </w:tcPr>
          <w:p w14:paraId="1CCA1E77" w14:textId="77777777" w:rsidR="008E4042" w:rsidRDefault="008E4042" w:rsidP="008E4042">
            <w:pPr>
              <w:numPr>
                <w:ilvl w:val="0"/>
                <w:numId w:val="6"/>
              </w:numPr>
            </w:pPr>
            <w:r>
              <w:t xml:space="preserve">Die im Handelsregister eingetragenen Gesellschafter sind zur Geschäftsführung verpflichtet. </w:t>
            </w:r>
          </w:p>
        </w:tc>
        <w:tc>
          <w:tcPr>
            <w:tcW w:w="850" w:type="dxa"/>
            <w:shd w:val="clear" w:color="auto" w:fill="auto"/>
          </w:tcPr>
          <w:p w14:paraId="68A98E94" w14:textId="77777777" w:rsidR="008E4042" w:rsidRDefault="00BE405F" w:rsidP="008E4042">
            <w:r>
              <w:t>OHG</w:t>
            </w:r>
          </w:p>
        </w:tc>
      </w:tr>
      <w:tr w:rsidR="008E4042" w14:paraId="1EDED800" w14:textId="77777777" w:rsidTr="1D7F8914">
        <w:tc>
          <w:tcPr>
            <w:tcW w:w="8472" w:type="dxa"/>
            <w:shd w:val="clear" w:color="auto" w:fill="auto"/>
          </w:tcPr>
          <w:p w14:paraId="6EC39154" w14:textId="77777777" w:rsidR="008E4042" w:rsidRDefault="008E4042" w:rsidP="008E4042">
            <w:pPr>
              <w:numPr>
                <w:ilvl w:val="0"/>
                <w:numId w:val="6"/>
              </w:numPr>
            </w:pPr>
            <w:r>
              <w:t xml:space="preserve">Die Gesellschafter sind nicht im Handelsregister eingetragen. </w:t>
            </w:r>
          </w:p>
        </w:tc>
        <w:tc>
          <w:tcPr>
            <w:tcW w:w="850" w:type="dxa"/>
            <w:shd w:val="clear" w:color="auto" w:fill="auto"/>
          </w:tcPr>
          <w:p w14:paraId="215C8114" w14:textId="77777777" w:rsidR="008E4042" w:rsidRDefault="00BE405F" w:rsidP="008E4042">
            <w:r>
              <w:t>GbR</w:t>
            </w:r>
          </w:p>
        </w:tc>
      </w:tr>
      <w:tr w:rsidR="008E4042" w14:paraId="334EA5DE" w14:textId="77777777" w:rsidTr="1D7F8914">
        <w:tc>
          <w:tcPr>
            <w:tcW w:w="8472" w:type="dxa"/>
            <w:shd w:val="clear" w:color="auto" w:fill="auto"/>
          </w:tcPr>
          <w:p w14:paraId="12BB3D0B" w14:textId="77777777" w:rsidR="008E4042" w:rsidRDefault="008E4042" w:rsidP="008E4042">
            <w:pPr>
              <w:numPr>
                <w:ilvl w:val="0"/>
                <w:numId w:val="6"/>
              </w:numPr>
            </w:pPr>
            <w:r>
              <w:t xml:space="preserve">Ein Geschäftsführer, der nicht Gesellschafter ist, leitet das Unternehmen. </w:t>
            </w:r>
          </w:p>
        </w:tc>
        <w:tc>
          <w:tcPr>
            <w:tcW w:w="850" w:type="dxa"/>
            <w:shd w:val="clear" w:color="auto" w:fill="auto"/>
          </w:tcPr>
          <w:p w14:paraId="16C36B5F" w14:textId="42B1A4F5" w:rsidR="008E4042" w:rsidRDefault="00D63CEA" w:rsidP="008E4042">
            <w:r>
              <w:t>Auf keinen</w:t>
            </w:r>
          </w:p>
        </w:tc>
      </w:tr>
      <w:tr w:rsidR="008E4042" w14:paraId="73FA8D6A" w14:textId="77777777" w:rsidTr="1D7F8914">
        <w:tc>
          <w:tcPr>
            <w:tcW w:w="8472" w:type="dxa"/>
            <w:shd w:val="clear" w:color="auto" w:fill="auto"/>
          </w:tcPr>
          <w:p w14:paraId="55EC2B0F" w14:textId="77777777" w:rsidR="008E4042" w:rsidRDefault="00DF13D4" w:rsidP="008E4042">
            <w:pPr>
              <w:numPr>
                <w:ilvl w:val="0"/>
                <w:numId w:val="6"/>
              </w:numPr>
            </w:pPr>
            <w:r>
              <w:t>Es gibt auch Gesellschafter, die nur mit ihrer Einlage haften.</w:t>
            </w:r>
          </w:p>
        </w:tc>
        <w:tc>
          <w:tcPr>
            <w:tcW w:w="850" w:type="dxa"/>
            <w:shd w:val="clear" w:color="auto" w:fill="auto"/>
          </w:tcPr>
          <w:p w14:paraId="019B1A21" w14:textId="77777777" w:rsidR="008E4042" w:rsidRDefault="00BE405F" w:rsidP="008E4042">
            <w:r>
              <w:t>KG</w:t>
            </w:r>
          </w:p>
        </w:tc>
      </w:tr>
      <w:tr w:rsidR="008E4042" w14:paraId="5DE91279" w14:textId="77777777" w:rsidTr="1D7F8914">
        <w:tc>
          <w:tcPr>
            <w:tcW w:w="8472" w:type="dxa"/>
            <w:shd w:val="clear" w:color="auto" w:fill="auto"/>
          </w:tcPr>
          <w:p w14:paraId="20DF39F0" w14:textId="77777777" w:rsidR="008E4042" w:rsidRDefault="00DF13D4" w:rsidP="008E4042">
            <w:pPr>
              <w:numPr>
                <w:ilvl w:val="0"/>
                <w:numId w:val="6"/>
              </w:numPr>
            </w:pPr>
            <w:r>
              <w:t>Es gibt Gesellschafter, die mit ihrem Privatvermögen haften müssen.</w:t>
            </w:r>
          </w:p>
        </w:tc>
        <w:tc>
          <w:tcPr>
            <w:tcW w:w="850" w:type="dxa"/>
            <w:shd w:val="clear" w:color="auto" w:fill="auto"/>
          </w:tcPr>
          <w:p w14:paraId="05C385B6" w14:textId="7F1A3976" w:rsidR="008E4042" w:rsidRDefault="00F37767" w:rsidP="008E4042">
            <w:r>
              <w:t xml:space="preserve">GbR, </w:t>
            </w:r>
            <w:r w:rsidR="00BE405F">
              <w:t>OHG</w:t>
            </w:r>
            <w:r>
              <w:t>, KG</w:t>
            </w:r>
          </w:p>
        </w:tc>
      </w:tr>
    </w:tbl>
    <w:p w14:paraId="34CE0A41" w14:textId="77777777" w:rsidR="00DF13D4" w:rsidRDefault="00DF13D4" w:rsidP="003E41A4"/>
    <w:p w14:paraId="7B3CC46E" w14:textId="77777777" w:rsidR="00DA7C00" w:rsidRDefault="00DF13D4" w:rsidP="00B86F3A">
      <w:pPr>
        <w:numPr>
          <w:ilvl w:val="0"/>
          <w:numId w:val="1"/>
        </w:numPr>
      </w:pPr>
      <w:bookmarkStart w:id="0" w:name="_Hlk63674876"/>
      <w:r>
        <w:t xml:space="preserve">An einer GmbH sind drei Gesellschafter A, B und C in folgendem Verhältnis beteiligt: </w:t>
      </w:r>
    </w:p>
    <w:p w14:paraId="07D31254" w14:textId="77777777" w:rsidR="00DF13D4" w:rsidRDefault="00DF13D4" w:rsidP="00DF13D4">
      <w:pPr>
        <w:ind w:left="720"/>
      </w:pPr>
      <w:r>
        <w:t>A mit 30 % Stammkapital,</w:t>
      </w:r>
    </w:p>
    <w:p w14:paraId="4E17A3F1" w14:textId="77777777" w:rsidR="00DF13D4" w:rsidRDefault="00DF13D4" w:rsidP="00DF13D4">
      <w:pPr>
        <w:ind w:left="720"/>
      </w:pPr>
      <w:r>
        <w:t>B mit einem Viertel des Stammkapitals,</w:t>
      </w:r>
    </w:p>
    <w:p w14:paraId="76F2798E" w14:textId="77777777" w:rsidR="00DA7C00" w:rsidRDefault="00DF13D4" w:rsidP="00B17552">
      <w:pPr>
        <w:ind w:left="720"/>
      </w:pPr>
      <w:r>
        <w:t xml:space="preserve">C mit dem Rest des 80.000 €. </w:t>
      </w:r>
    </w:p>
    <w:p w14:paraId="46CD903F" w14:textId="77777777" w:rsidR="00B17552" w:rsidRDefault="00B17552" w:rsidP="00B17552">
      <w:pPr>
        <w:ind w:left="720"/>
      </w:pPr>
      <w:r>
        <w:t>A und B erhalten für die Geschäftsführung jeweils vorab 70.000 € aus dem erzielten Gewinn von 300.000 €. C, der vertraglich auf die Geschäftsführung verzichtet hat, ist nur im Verhältnis seines Anteils am Stammkapital am Restgewinn beteiligt. Wieviel Euro Gewinnanteil erhält der Gesellschafter C?</w:t>
      </w:r>
    </w:p>
    <w:p w14:paraId="061CEFD2" w14:textId="77777777" w:rsidR="009E6EBF" w:rsidRDefault="009E6EBF" w:rsidP="00B17552">
      <w:pPr>
        <w:ind w:left="720"/>
      </w:pPr>
      <w:r>
        <w:t>Restbetrag zum verteilen= 160.000€</w:t>
      </w:r>
    </w:p>
    <w:p w14:paraId="53B110F5" w14:textId="77777777" w:rsidR="009E6EBF" w:rsidRPr="009E6EBF" w:rsidRDefault="009E6EBF" w:rsidP="00B17552">
      <w:pPr>
        <w:ind w:left="720"/>
      </w:pPr>
      <w:r>
        <w:t>A=30% = 48.000€</w:t>
      </w:r>
    </w:p>
    <w:p w14:paraId="322E9B1C" w14:textId="77777777" w:rsidR="009E6EBF" w:rsidRDefault="009E6EBF" w:rsidP="00B17552">
      <w:pPr>
        <w:ind w:left="720"/>
      </w:pPr>
      <w:r>
        <w:t>B=25% = 40.000€</w:t>
      </w:r>
    </w:p>
    <w:p w14:paraId="36940444" w14:textId="77777777" w:rsidR="00B17552" w:rsidRDefault="009E6EBF" w:rsidP="009E6EBF">
      <w:pPr>
        <w:ind w:left="720"/>
      </w:pPr>
      <w:r>
        <w:t>C=45% = 72.000€</w:t>
      </w:r>
      <w:bookmarkEnd w:id="0"/>
    </w:p>
    <w:p w14:paraId="62EBF3C5" w14:textId="77777777" w:rsidR="009E6EBF" w:rsidRDefault="009E6EBF" w:rsidP="009E6EBF">
      <w:pPr>
        <w:ind w:left="720"/>
      </w:pPr>
    </w:p>
    <w:p w14:paraId="31BF542A" w14:textId="77777777" w:rsidR="00B17552" w:rsidRDefault="00B17552" w:rsidP="00B17552">
      <w:pPr>
        <w:numPr>
          <w:ilvl w:val="0"/>
          <w:numId w:val="1"/>
        </w:numPr>
        <w:tabs>
          <w:tab w:val="left" w:pos="1110"/>
        </w:tabs>
      </w:pPr>
      <w:r>
        <w:t xml:space="preserve">Welche der untenstehenden Aussagen treffen nach der gesetzlichen Regelung </w:t>
      </w:r>
    </w:p>
    <w:p w14:paraId="3A30FB31" w14:textId="77777777" w:rsidR="00B17552" w:rsidRDefault="00B17552" w:rsidP="00B17552">
      <w:pPr>
        <w:numPr>
          <w:ilvl w:val="0"/>
          <w:numId w:val="8"/>
        </w:numPr>
        <w:tabs>
          <w:tab w:val="left" w:pos="1110"/>
        </w:tabs>
      </w:pPr>
      <w:r>
        <w:t>nur auf eine GbR,</w:t>
      </w:r>
    </w:p>
    <w:p w14:paraId="741A0933" w14:textId="77777777" w:rsidR="00B17552" w:rsidRDefault="00B17552" w:rsidP="00B17552">
      <w:pPr>
        <w:numPr>
          <w:ilvl w:val="0"/>
          <w:numId w:val="8"/>
        </w:numPr>
        <w:tabs>
          <w:tab w:val="left" w:pos="1110"/>
        </w:tabs>
      </w:pPr>
      <w:r>
        <w:t xml:space="preserve">nur auf eine GmbH bzw. UG, </w:t>
      </w:r>
    </w:p>
    <w:p w14:paraId="1EFACD5E" w14:textId="77777777" w:rsidR="00B17552" w:rsidRDefault="00B17552" w:rsidP="00B17552">
      <w:pPr>
        <w:numPr>
          <w:ilvl w:val="0"/>
          <w:numId w:val="8"/>
        </w:numPr>
        <w:tabs>
          <w:tab w:val="left" w:pos="1110"/>
        </w:tabs>
      </w:pPr>
      <w:r>
        <w:t>nur auf eine AG,</w:t>
      </w:r>
    </w:p>
    <w:p w14:paraId="0830FD63" w14:textId="77777777" w:rsidR="00B17552" w:rsidRDefault="00B17552" w:rsidP="00B17552">
      <w:pPr>
        <w:numPr>
          <w:ilvl w:val="0"/>
          <w:numId w:val="8"/>
        </w:numPr>
        <w:tabs>
          <w:tab w:val="left" w:pos="1110"/>
        </w:tabs>
      </w:pPr>
      <w:r>
        <w:t>sowohl als auf eine GmbH und eine AG zu ?</w:t>
      </w:r>
    </w:p>
    <w:p w14:paraId="2FA1EE84" w14:textId="77777777" w:rsidR="00B17552" w:rsidRDefault="00B17552" w:rsidP="00B17552">
      <w:pPr>
        <w:tabs>
          <w:tab w:val="left" w:pos="1110"/>
        </w:tabs>
      </w:pPr>
      <w:r>
        <w:t xml:space="preserve">                     Aussagen:</w:t>
      </w:r>
    </w:p>
    <w:p w14:paraId="4C196562" w14:textId="4D8665CE" w:rsidR="00B17552" w:rsidRDefault="00B17552" w:rsidP="00B17552">
      <w:pPr>
        <w:numPr>
          <w:ilvl w:val="0"/>
          <w:numId w:val="9"/>
        </w:numPr>
        <w:tabs>
          <w:tab w:val="left" w:pos="1110"/>
        </w:tabs>
      </w:pPr>
      <w:r>
        <w:t>Die Haftung der Gesellschaft kann unter 100,00 € begrenzt sein.</w:t>
      </w:r>
      <w:r w:rsidR="009E6EBF">
        <w:t xml:space="preserve"> </w:t>
      </w:r>
      <w:r w:rsidR="00AB03C0">
        <w:t>– GmbH oder UG</w:t>
      </w:r>
    </w:p>
    <w:p w14:paraId="04C27EAA" w14:textId="6462C756" w:rsidR="00B17552" w:rsidRDefault="00B17552" w:rsidP="00B17552">
      <w:pPr>
        <w:numPr>
          <w:ilvl w:val="0"/>
          <w:numId w:val="9"/>
        </w:numPr>
        <w:tabs>
          <w:tab w:val="left" w:pos="1110"/>
        </w:tabs>
      </w:pPr>
      <w:r>
        <w:t>Die Gesellschaft entsteht durch eine mündliche Vereinbarung.</w:t>
      </w:r>
      <w:r w:rsidR="009E6EBF">
        <w:t xml:space="preserve"> - </w:t>
      </w:r>
      <w:r w:rsidR="002E0814">
        <w:t>GbR</w:t>
      </w:r>
    </w:p>
    <w:p w14:paraId="32FB7A7D" w14:textId="6FF3F1EB" w:rsidR="00B17552" w:rsidRDefault="00B17552" w:rsidP="00B17552">
      <w:pPr>
        <w:numPr>
          <w:ilvl w:val="0"/>
          <w:numId w:val="9"/>
        </w:numPr>
        <w:tabs>
          <w:tab w:val="left" w:pos="1110"/>
        </w:tabs>
      </w:pPr>
      <w:r>
        <w:t>Das Unternehmen könnte einen Aufsichtsrat haben.</w:t>
      </w:r>
      <w:r w:rsidR="009E6EBF">
        <w:t xml:space="preserve"> </w:t>
      </w:r>
      <w:r w:rsidR="00AB03C0">
        <w:t>–</w:t>
      </w:r>
      <w:r w:rsidR="009E6EBF">
        <w:t xml:space="preserve"> </w:t>
      </w:r>
      <w:r w:rsidR="00AB03C0">
        <w:t>GmbH oder AG</w:t>
      </w:r>
    </w:p>
    <w:p w14:paraId="2C047350" w14:textId="14BB1B42" w:rsidR="00B17552" w:rsidRDefault="00B17552" w:rsidP="00B17552">
      <w:pPr>
        <w:numPr>
          <w:ilvl w:val="0"/>
          <w:numId w:val="9"/>
        </w:numPr>
        <w:tabs>
          <w:tab w:val="left" w:pos="1110"/>
        </w:tabs>
      </w:pPr>
      <w:r>
        <w:t>Es wird eine Dividende ausgezahlt.</w:t>
      </w:r>
      <w:r w:rsidR="009E6EBF">
        <w:t xml:space="preserve"> - </w:t>
      </w:r>
      <w:r w:rsidR="00AB03C0">
        <w:t>AG</w:t>
      </w:r>
    </w:p>
    <w:p w14:paraId="62CE4DC3" w14:textId="123CC172" w:rsidR="00B17552" w:rsidRDefault="00B17552" w:rsidP="00B17552">
      <w:pPr>
        <w:numPr>
          <w:ilvl w:val="0"/>
          <w:numId w:val="9"/>
        </w:numPr>
        <w:tabs>
          <w:tab w:val="left" w:pos="1110"/>
        </w:tabs>
      </w:pPr>
      <w:r>
        <w:t xml:space="preserve">Die Geschäftsführung erfolgt durch mindestens einen Geschäftsführer. </w:t>
      </w:r>
      <w:r w:rsidR="00706353">
        <w:t>–</w:t>
      </w:r>
      <w:r w:rsidR="009E6EBF">
        <w:t xml:space="preserve"> </w:t>
      </w:r>
      <w:r w:rsidR="00706353">
        <w:t>GmbH und UG</w:t>
      </w:r>
    </w:p>
    <w:p w14:paraId="6D98A12B" w14:textId="77777777" w:rsidR="00B17552" w:rsidRDefault="00B17552" w:rsidP="00B17552">
      <w:pPr>
        <w:tabs>
          <w:tab w:val="left" w:pos="1110"/>
        </w:tabs>
      </w:pPr>
    </w:p>
    <w:p w14:paraId="3FE9F23F" w14:textId="77777777" w:rsidR="00474CD7" w:rsidRDefault="00474CD7" w:rsidP="00706353">
      <w:pPr>
        <w:tabs>
          <w:tab w:val="left" w:pos="1110"/>
        </w:tabs>
      </w:pPr>
    </w:p>
    <w:p w14:paraId="71DD3881" w14:textId="77777777" w:rsidR="00474CD7" w:rsidRDefault="00474CD7" w:rsidP="00474CD7">
      <w:pPr>
        <w:numPr>
          <w:ilvl w:val="0"/>
          <w:numId w:val="1"/>
        </w:numPr>
      </w:pPr>
      <w:r w:rsidRPr="00474CD7">
        <w:lastRenderedPageBreak/>
        <w:t xml:space="preserve">Karla und Jan haben eine GbR in das Handelsregister eintragen lassen. Eine Regelung zur Gewinnverteilung besteht nicht. </w:t>
      </w:r>
      <w:r>
        <w:t>Die Einlagen betragen 50.000 € von Karla und 20.000 € von Jan. Bisher haben sich beide aufgrund ihrer Tätigkeit im Unternehmen vorab auf folgende Verteilung des Jahresgewinns von 120.000 € geeinigt: #</w:t>
      </w:r>
    </w:p>
    <w:p w14:paraId="1F56196E" w14:textId="77777777" w:rsidR="00474CD7" w:rsidRDefault="00474CD7" w:rsidP="00474CD7">
      <w:pPr>
        <w:numPr>
          <w:ilvl w:val="0"/>
          <w:numId w:val="10"/>
        </w:numPr>
      </w:pPr>
      <w:r>
        <w:t>30.000 € an Karla,</w:t>
      </w:r>
    </w:p>
    <w:p w14:paraId="7C777650" w14:textId="77777777" w:rsidR="00474CD7" w:rsidRDefault="00474CD7" w:rsidP="00474CD7">
      <w:pPr>
        <w:numPr>
          <w:ilvl w:val="0"/>
          <w:numId w:val="10"/>
        </w:numPr>
      </w:pPr>
      <w:r>
        <w:t xml:space="preserve">40.000 € an Jan. </w:t>
      </w:r>
    </w:p>
    <w:p w14:paraId="143A19E0" w14:textId="77777777" w:rsidR="00474CD7" w:rsidRDefault="00474CD7" w:rsidP="00474CD7">
      <w:pPr>
        <w:ind w:left="708"/>
      </w:pPr>
      <w:r>
        <w:t>Empfehlen Sie die Verteilung des Restbetrages. Wie ist die Rechtslage?</w:t>
      </w:r>
    </w:p>
    <w:p w14:paraId="63A4B604" w14:textId="77777777" w:rsidR="009E6EBF" w:rsidRDefault="009E6EBF" w:rsidP="00A35DD0">
      <w:pPr>
        <w:numPr>
          <w:ilvl w:val="0"/>
          <w:numId w:val="16"/>
        </w:numPr>
      </w:pPr>
      <w:r>
        <w:t xml:space="preserve">Die Gewinnverteilung erfolgt nach Köpfen, wenn nicht näher Festgelegt. </w:t>
      </w:r>
    </w:p>
    <w:p w14:paraId="19BBA114" w14:textId="77777777" w:rsidR="009E6EBF" w:rsidRDefault="009E6EBF" w:rsidP="00A35DD0">
      <w:pPr>
        <w:numPr>
          <w:ilvl w:val="0"/>
          <w:numId w:val="16"/>
        </w:numPr>
      </w:pPr>
      <w:r>
        <w:t>Daher wird d</w:t>
      </w:r>
      <w:r w:rsidR="00A35DD0">
        <w:t>er Gewinn geteilt.</w:t>
      </w:r>
    </w:p>
    <w:p w14:paraId="7A65B883" w14:textId="77777777" w:rsidR="00A35DD0" w:rsidRDefault="00A35DD0" w:rsidP="00A35DD0">
      <w:pPr>
        <w:numPr>
          <w:ilvl w:val="0"/>
          <w:numId w:val="16"/>
        </w:numPr>
      </w:pPr>
      <w:r>
        <w:t>Meine Empfehlung wäre die Gründung einer GmbH um die Verteilung nach Einlagen zu gewährleisten.</w:t>
      </w:r>
    </w:p>
    <w:p w14:paraId="1F72F646" w14:textId="77777777" w:rsidR="00474CD7" w:rsidRPr="00474CD7" w:rsidRDefault="00474CD7" w:rsidP="00474CD7">
      <w:pPr>
        <w:ind w:left="720"/>
      </w:pPr>
    </w:p>
    <w:p w14:paraId="4A030B2F" w14:textId="77777777" w:rsidR="00474CD7" w:rsidRDefault="00474CD7" w:rsidP="00474CD7">
      <w:pPr>
        <w:numPr>
          <w:ilvl w:val="0"/>
          <w:numId w:val="1"/>
        </w:numPr>
      </w:pPr>
      <w:r>
        <w:t xml:space="preserve">Sie unterhalten sich über die Unterschiede der Rechtsformen GmbH, KG, OHG und AG. Ordnen Sie diesen Rechtsformen jeweils eine </w:t>
      </w:r>
      <w:r w:rsidR="00D747BB">
        <w:t>der folgenden Rechtsvorschriften</w:t>
      </w:r>
      <w:r>
        <w:t xml:space="preserve"> zu:  </w:t>
      </w:r>
    </w:p>
    <w:p w14:paraId="00D7F97F" w14:textId="77777777" w:rsidR="00D747BB" w:rsidRPr="00D747BB" w:rsidRDefault="00D747BB" w:rsidP="00D747BB">
      <w:pPr>
        <w:ind w:left="720"/>
        <w:rPr>
          <w:b/>
          <w:bCs/>
        </w:rPr>
      </w:pPr>
      <w:r w:rsidRPr="00D747BB">
        <w:rPr>
          <w:b/>
          <w:bCs/>
        </w:rPr>
        <w:t>Rechtsvorschriften:</w:t>
      </w:r>
    </w:p>
    <w:p w14:paraId="1194F9B2" w14:textId="77777777" w:rsidR="00474CD7" w:rsidRDefault="00474CD7" w:rsidP="00474CD7">
      <w:pPr>
        <w:numPr>
          <w:ilvl w:val="0"/>
          <w:numId w:val="11"/>
        </w:numPr>
      </w:pPr>
      <w:r>
        <w:t>Jeder Gesellschafter hat die Pflicht</w:t>
      </w:r>
      <w:r w:rsidR="00D747BB">
        <w:t>, die Geschäfte der Gesellschaft zu führen und persönliche Dienste zu leisten.</w:t>
      </w:r>
      <w:ins w:id="1" w:author="Niclas Edge" w:date="2021-02-08T18:11:00Z">
        <w:r w:rsidR="00F63B32">
          <w:t xml:space="preserve"> - OHG</w:t>
        </w:r>
      </w:ins>
    </w:p>
    <w:p w14:paraId="0041E1E7" w14:textId="77777777" w:rsidR="00D747BB" w:rsidRDefault="00D747BB" w:rsidP="00474CD7">
      <w:pPr>
        <w:numPr>
          <w:ilvl w:val="0"/>
          <w:numId w:val="11"/>
        </w:numPr>
      </w:pPr>
      <w:r>
        <w:t xml:space="preserve">Den Gläubigern gegenüber haftet mindestens ein Gesellschafter unbeschränkt. </w:t>
      </w:r>
      <w:ins w:id="2" w:author="Niclas Edge" w:date="2021-02-08T18:11:00Z">
        <w:r w:rsidR="00F63B32">
          <w:t>- KG</w:t>
        </w:r>
      </w:ins>
    </w:p>
    <w:p w14:paraId="2A56E15C" w14:textId="77777777" w:rsidR="00D747BB" w:rsidRDefault="00D747BB" w:rsidP="00474CD7">
      <w:pPr>
        <w:numPr>
          <w:ilvl w:val="0"/>
          <w:numId w:val="11"/>
        </w:numPr>
      </w:pPr>
      <w:r>
        <w:t xml:space="preserve">Jeder Gesellschafter hat Anspruch auf vier Prozent seines Kapitalanteils. Der Restgewinn wird nach Köpfen verteilt. </w:t>
      </w:r>
      <w:ins w:id="3" w:author="Niclas Edge" w:date="2021-02-08T18:11:00Z">
        <w:r w:rsidR="00F63B32">
          <w:t>OHG</w:t>
        </w:r>
      </w:ins>
    </w:p>
    <w:p w14:paraId="471DCE17" w14:textId="5214C74B" w:rsidR="00D747BB" w:rsidRDefault="00D747BB" w:rsidP="00474CD7">
      <w:pPr>
        <w:numPr>
          <w:ilvl w:val="0"/>
          <w:numId w:val="11"/>
        </w:numPr>
      </w:pPr>
      <w:r>
        <w:t>Alle Gesellschafter haften lediglich mit ihrer Einlage.</w:t>
      </w:r>
      <w:ins w:id="4" w:author="Niclas Edge" w:date="2021-02-08T18:11:00Z">
        <w:r w:rsidR="00F63B32">
          <w:t xml:space="preserve"> - GmbH</w:t>
        </w:r>
      </w:ins>
    </w:p>
    <w:p w14:paraId="2730EA33" w14:textId="77777777" w:rsidR="00F63B32" w:rsidRDefault="00D747BB" w:rsidP="00421CA9">
      <w:pPr>
        <w:numPr>
          <w:ilvl w:val="0"/>
          <w:numId w:val="11"/>
        </w:numPr>
      </w:pPr>
      <w:r>
        <w:t xml:space="preserve">Der Vorstand wird vom Aufsichtsrat bestellt. </w:t>
      </w:r>
      <w:ins w:id="5" w:author="Niclas Edge" w:date="2021-02-08T18:11:00Z">
        <w:r w:rsidR="00F63B32">
          <w:t xml:space="preserve"> - AG </w:t>
        </w:r>
      </w:ins>
    </w:p>
    <w:p w14:paraId="074C4C4F" w14:textId="29CC032A" w:rsidR="00D747BB" w:rsidRDefault="00D747BB" w:rsidP="00F63B32">
      <w:pPr>
        <w:numPr>
          <w:ilvl w:val="0"/>
          <w:numId w:val="11"/>
        </w:numPr>
      </w:pPr>
      <w:r>
        <w:t xml:space="preserve">Der Aufsichtsrat wird von der Hauptversammlung gewählt. </w:t>
      </w:r>
      <w:ins w:id="6" w:author="Niclas Edge" w:date="2021-02-08T18:11:00Z">
        <w:r w:rsidR="00F63B32">
          <w:t>- AG</w:t>
        </w:r>
      </w:ins>
    </w:p>
    <w:p w14:paraId="08CE6F91" w14:textId="77777777" w:rsidR="00D747BB" w:rsidRDefault="00D747BB" w:rsidP="00D747BB"/>
    <w:p w14:paraId="09A79E11" w14:textId="77777777" w:rsidR="00D747BB" w:rsidRDefault="00D747BB" w:rsidP="00D747BB">
      <w:pPr>
        <w:numPr>
          <w:ilvl w:val="0"/>
          <w:numId w:val="1"/>
        </w:numPr>
      </w:pPr>
      <w:r>
        <w:t xml:space="preserve">Entscheiden Sie sich für die richtige Unternehmensform und </w:t>
      </w:r>
      <w:r w:rsidRPr="00D747BB">
        <w:rPr>
          <w:b/>
          <w:bCs/>
        </w:rPr>
        <w:t>begründen</w:t>
      </w:r>
      <w:r>
        <w:t xml:space="preserve"> Sie ihre Wahl: </w:t>
      </w:r>
    </w:p>
    <w:p w14:paraId="5FB74A3E" w14:textId="77777777" w:rsidR="00D747BB" w:rsidRDefault="00D747BB" w:rsidP="00D747BB">
      <w:pPr>
        <w:numPr>
          <w:ilvl w:val="0"/>
          <w:numId w:val="12"/>
        </w:numPr>
      </w:pPr>
      <w:r>
        <w:t xml:space="preserve">Ein Informatikkaufmann möchte sich selbstständig machen: </w:t>
      </w:r>
    </w:p>
    <w:p w14:paraId="0B268540" w14:textId="77777777" w:rsidR="00D747BB" w:rsidRDefault="00D747BB" w:rsidP="00D747BB">
      <w:pPr>
        <w:numPr>
          <w:ilvl w:val="0"/>
          <w:numId w:val="13"/>
        </w:numPr>
      </w:pPr>
      <w:r>
        <w:t>Kapitaleinsatz ca. 70.000 €,</w:t>
      </w:r>
    </w:p>
    <w:p w14:paraId="4CA6ADBA" w14:textId="77777777" w:rsidR="00D747BB" w:rsidRDefault="00D747BB" w:rsidP="00D747BB">
      <w:pPr>
        <w:numPr>
          <w:ilvl w:val="0"/>
          <w:numId w:val="13"/>
        </w:numPr>
      </w:pPr>
      <w:r>
        <w:t>5 Mitarbeiter,</w:t>
      </w:r>
    </w:p>
    <w:p w14:paraId="054E60CF" w14:textId="77777777" w:rsidR="00D747BB" w:rsidRDefault="00D747BB" w:rsidP="00D747BB">
      <w:pPr>
        <w:numPr>
          <w:ilvl w:val="0"/>
          <w:numId w:val="13"/>
        </w:numPr>
      </w:pPr>
      <w:r>
        <w:t xml:space="preserve">Umsatzeinschätzung 1. Mio. € /Jahr </w:t>
      </w:r>
    </w:p>
    <w:p w14:paraId="2DB76580" w14:textId="77777777" w:rsidR="00D747BB" w:rsidRDefault="00D747BB" w:rsidP="00D747BB">
      <w:pPr>
        <w:numPr>
          <w:ilvl w:val="0"/>
          <w:numId w:val="13"/>
        </w:numPr>
      </w:pPr>
      <w:r>
        <w:lastRenderedPageBreak/>
        <w:t>Eigenkapital 30.000 € bar,</w:t>
      </w:r>
    </w:p>
    <w:p w14:paraId="3FE174C0" w14:textId="77777777" w:rsidR="00D747BB" w:rsidRDefault="00D747BB" w:rsidP="00D747BB">
      <w:pPr>
        <w:numPr>
          <w:ilvl w:val="0"/>
          <w:numId w:val="13"/>
        </w:numPr>
      </w:pPr>
      <w:r>
        <w:t xml:space="preserve">Immobilienwert 300.000 €. </w:t>
      </w:r>
    </w:p>
    <w:p w14:paraId="26DDB744" w14:textId="77777777" w:rsidR="002C43F8" w:rsidRDefault="00F63B32" w:rsidP="00F63B32">
      <w:pPr>
        <w:ind w:left="420"/>
        <w:rPr>
          <w:ins w:id="7" w:author="Niclas Edge" w:date="2021-02-08T18:11:00Z"/>
        </w:rPr>
      </w:pPr>
      <w:bookmarkStart w:id="8" w:name="_Hlk63676454"/>
      <w:ins w:id="9" w:author="Niclas Edge" w:date="2021-02-08T18:11:00Z">
        <w:r>
          <w:t>Ich würde die GmbH empfehlen, da die Haftung bei dem Umsatz recht hoch ist und dank der GmbH begrenzt ist.</w:t>
        </w:r>
      </w:ins>
    </w:p>
    <w:p w14:paraId="61CDCEAD" w14:textId="77777777" w:rsidR="002C43F8" w:rsidRDefault="002C43F8">
      <w:pPr>
        <w:ind w:left="420"/>
        <w:pPrChange w:id="10" w:author="Niclas Edge" w:date="2021-02-08T18:11:00Z">
          <w:pPr/>
        </w:pPrChange>
      </w:pPr>
    </w:p>
    <w:bookmarkEnd w:id="8"/>
    <w:p w14:paraId="7F7DDD72" w14:textId="77777777" w:rsidR="00D747BB" w:rsidRDefault="00D747BB" w:rsidP="00D747BB">
      <w:pPr>
        <w:numPr>
          <w:ilvl w:val="0"/>
          <w:numId w:val="12"/>
        </w:numPr>
      </w:pPr>
      <w:r>
        <w:t>Zwei bereits selbstständige Kaufleute (Einzelunternehmung) möchten sich zu einem gemeinsamen Unternehmen zusammenschließen</w:t>
      </w:r>
      <w:r w:rsidR="002C43F8">
        <w:t xml:space="preserve">, ohne die Selbstständigkeit des eigenen Unternehmens aufzugeben. Es sollen möglichst geringe Gründungs- und Verwaltungskosten entstehen. </w:t>
      </w:r>
    </w:p>
    <w:p w14:paraId="4998E7E7" w14:textId="77777777" w:rsidR="002C43F8" w:rsidRDefault="00F63B32" w:rsidP="00F63B32">
      <w:pPr>
        <w:numPr>
          <w:ilvl w:val="0"/>
          <w:numId w:val="16"/>
        </w:numPr>
        <w:rPr>
          <w:ins w:id="11" w:author="Niclas Edge" w:date="2021-02-08T18:11:00Z"/>
        </w:rPr>
      </w:pPr>
      <w:ins w:id="12" w:author="Niclas Edge" w:date="2021-02-08T18:11:00Z">
        <w:r>
          <w:t>Hier bietet sich eine GbR an, da die Gründungskosten minimal sind (30€) und die beiden Kaufleute ähnliche Rechte wie als Einzelunternehmen haben.</w:t>
        </w:r>
      </w:ins>
    </w:p>
    <w:p w14:paraId="6BB9E253" w14:textId="77777777" w:rsidR="002C43F8" w:rsidRDefault="002C43F8" w:rsidP="002C43F8">
      <w:pPr>
        <w:ind w:left="780"/>
      </w:pPr>
    </w:p>
    <w:p w14:paraId="54714B8F" w14:textId="77777777" w:rsidR="002C43F8" w:rsidRDefault="002C43F8" w:rsidP="00D747BB">
      <w:pPr>
        <w:numPr>
          <w:ilvl w:val="0"/>
          <w:numId w:val="12"/>
        </w:numPr>
      </w:pPr>
      <w:r>
        <w:t xml:space="preserve">Sechs IT-Systemkaufleute wollen gemeinsam ein IT-Service- Unternehmen gründen. Weitere Personen, insbesondere die Mitarbeiter, sollen sich ohne großen Aufwand beteiligen können. Folgende Eckdaten liegen vor: </w:t>
      </w:r>
    </w:p>
    <w:p w14:paraId="03216559" w14:textId="77777777" w:rsidR="002C43F8" w:rsidRDefault="002C43F8" w:rsidP="002C43F8">
      <w:pPr>
        <w:numPr>
          <w:ilvl w:val="0"/>
          <w:numId w:val="14"/>
        </w:numPr>
      </w:pPr>
      <w:r>
        <w:t>Kapitaleinsatz mind. 100.000 €,</w:t>
      </w:r>
    </w:p>
    <w:p w14:paraId="1E43AA04" w14:textId="77777777" w:rsidR="002C43F8" w:rsidRDefault="002C43F8" w:rsidP="002C43F8">
      <w:pPr>
        <w:numPr>
          <w:ilvl w:val="0"/>
          <w:numId w:val="14"/>
        </w:numPr>
      </w:pPr>
      <w:r>
        <w:t>Umsatzerwartung mind. 3 Mio. €/ Jahr.</w:t>
      </w:r>
    </w:p>
    <w:p w14:paraId="45DFD024" w14:textId="2FE5097A" w:rsidR="002C43F8" w:rsidRDefault="00F63B32" w:rsidP="0068347F">
      <w:pPr>
        <w:pStyle w:val="Listenabsatz"/>
        <w:numPr>
          <w:ilvl w:val="0"/>
          <w:numId w:val="16"/>
        </w:numPr>
        <w:rPr>
          <w:ins w:id="13" w:author="Niclas Edge" w:date="2021-02-08T18:11:00Z"/>
        </w:rPr>
      </w:pPr>
      <w:ins w:id="14" w:author="Niclas Edge" w:date="2021-02-08T18:11:00Z">
        <w:r>
          <w:t>In dem Fall bietet sich eine AG an, da eine Beteiligung der Mitarbeiter in Form von Aktionen möglich ist.</w:t>
        </w:r>
      </w:ins>
    </w:p>
    <w:p w14:paraId="23DE523C" w14:textId="77777777" w:rsidR="002C43F8" w:rsidRDefault="002C43F8" w:rsidP="002C43F8">
      <w:pPr>
        <w:ind w:left="780"/>
      </w:pPr>
    </w:p>
    <w:p w14:paraId="49A6EA2C" w14:textId="77777777" w:rsidR="002C43F8" w:rsidRDefault="002C43F8" w:rsidP="002C43F8">
      <w:pPr>
        <w:numPr>
          <w:ilvl w:val="0"/>
          <w:numId w:val="12"/>
        </w:numPr>
      </w:pPr>
      <w:r>
        <w:t>Ein größeres Unternehmen bietet Ihnen als Abteilungsleiter/in eine Beteiligung an. Bisher firmierte das Unternehmen als Einzelunternehmen. Welche Beteiligungsform streben Sie an?</w:t>
      </w:r>
    </w:p>
    <w:p w14:paraId="1814897B" w14:textId="690C14AF" w:rsidR="00474CD7" w:rsidRDefault="00F63B32" w:rsidP="00A150D0">
      <w:pPr>
        <w:pStyle w:val="Listenabsatz"/>
        <w:numPr>
          <w:ilvl w:val="0"/>
          <w:numId w:val="16"/>
        </w:numPr>
        <w:pPrChange w:id="15" w:author="Niclas Edge" w:date="2021-02-08T18:11:00Z">
          <w:pPr>
            <w:numPr>
              <w:numId w:val="16"/>
            </w:numPr>
            <w:ind w:left="1068" w:hanging="360"/>
          </w:pPr>
        </w:pPrChange>
      </w:pPr>
      <w:r>
        <w:t xml:space="preserve">Ich würde eine GmbH &amp; Co KG </w:t>
      </w:r>
      <w:r w:rsidR="00FA645F">
        <w:t>anstreben</w:t>
      </w:r>
      <w:r>
        <w:t xml:space="preserve">, so agiert </w:t>
      </w:r>
      <w:r w:rsidR="00421CA9">
        <w:t>die neue Firma unter der Hauptfirma aber hat den Vorteil der beschränkten Haftung.</w:t>
      </w:r>
    </w:p>
    <w:sectPr w:rsidR="00474CD7" w:rsidSect="003E41A4">
      <w:headerReference w:type="even" r:id="rId8"/>
      <w:headerReference w:type="default" r:id="rId9"/>
      <w:footerReference w:type="even" r:id="rId10"/>
      <w:footerReference w:type="default" r:id="rId11"/>
      <w:headerReference w:type="first" r:id="rId12"/>
      <w:footerReference w:type="first" r:id="rId13"/>
      <w:pgSz w:w="11906" w:h="16838"/>
      <w:pgMar w:top="1418" w:right="851" w:bottom="1134" w:left="1701" w:header="454"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799A7" w14:textId="77777777" w:rsidR="00840750" w:rsidRDefault="00840750">
      <w:pPr>
        <w:spacing w:before="0" w:after="0" w:line="240" w:lineRule="auto"/>
      </w:pPr>
      <w:r>
        <w:separator/>
      </w:r>
    </w:p>
  </w:endnote>
  <w:endnote w:type="continuationSeparator" w:id="0">
    <w:p w14:paraId="3D5954A0" w14:textId="77777777" w:rsidR="00840750" w:rsidRDefault="00840750">
      <w:pPr>
        <w:spacing w:before="0" w:after="0" w:line="240" w:lineRule="auto"/>
      </w:pPr>
      <w:r>
        <w:continuationSeparator/>
      </w:r>
    </w:p>
  </w:endnote>
  <w:endnote w:type="continuationNotice" w:id="1">
    <w:p w14:paraId="369E8C56" w14:textId="77777777" w:rsidR="00840750" w:rsidRDefault="0084075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B4B86" w14:textId="77777777" w:rsidR="005477A1" w:rsidRDefault="005477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24" w:space="0" w:color="000080"/>
      </w:tblBorders>
      <w:tblLook w:val="01E0" w:firstRow="1" w:lastRow="1" w:firstColumn="1" w:lastColumn="1" w:noHBand="0" w:noVBand="0"/>
    </w:tblPr>
    <w:tblGrid>
      <w:gridCol w:w="3112"/>
      <w:gridCol w:w="1558"/>
      <w:gridCol w:w="1569"/>
      <w:gridCol w:w="3115"/>
    </w:tblGrid>
    <w:tr w:rsidR="00421CA9" w:rsidRPr="008672B8" w14:paraId="23EFA0A5" w14:textId="77777777" w:rsidTr="00737050">
      <w:tc>
        <w:tcPr>
          <w:tcW w:w="3164" w:type="dxa"/>
          <w:shd w:val="clear" w:color="auto" w:fill="auto"/>
        </w:tcPr>
        <w:p w14:paraId="738610EB" w14:textId="77777777" w:rsidR="00421CA9" w:rsidRPr="008672B8" w:rsidRDefault="00421CA9" w:rsidP="00002DFD">
          <w:pPr>
            <w:pStyle w:val="Fuzeile"/>
            <w:rPr>
              <w:szCs w:val="16"/>
            </w:rPr>
          </w:pPr>
        </w:p>
      </w:tc>
      <w:tc>
        <w:tcPr>
          <w:tcW w:w="1582" w:type="dxa"/>
          <w:shd w:val="clear" w:color="auto" w:fill="auto"/>
        </w:tcPr>
        <w:p w14:paraId="637805D2" w14:textId="77777777" w:rsidR="00421CA9" w:rsidRPr="008672B8" w:rsidRDefault="00421CA9" w:rsidP="008672B8">
          <w:pPr>
            <w:pStyle w:val="Fuzeile"/>
            <w:jc w:val="center"/>
            <w:rPr>
              <w:szCs w:val="16"/>
            </w:rPr>
          </w:pPr>
        </w:p>
      </w:tc>
      <w:tc>
        <w:tcPr>
          <w:tcW w:w="1583" w:type="dxa"/>
          <w:shd w:val="clear" w:color="auto" w:fill="auto"/>
        </w:tcPr>
        <w:p w14:paraId="7D791613" w14:textId="77777777" w:rsidR="00421CA9" w:rsidRPr="008672B8" w:rsidRDefault="00421CA9" w:rsidP="008672B8">
          <w:pPr>
            <w:pStyle w:val="Fuzeile"/>
            <w:jc w:val="center"/>
            <w:rPr>
              <w:szCs w:val="16"/>
            </w:rPr>
          </w:pPr>
          <w:r w:rsidRPr="008672B8">
            <w:rPr>
              <w:szCs w:val="16"/>
            </w:rPr>
            <w:t>Version 1.0</w:t>
          </w:r>
        </w:p>
      </w:tc>
      <w:tc>
        <w:tcPr>
          <w:tcW w:w="3165" w:type="dxa"/>
          <w:shd w:val="clear" w:color="auto" w:fill="auto"/>
        </w:tcPr>
        <w:p w14:paraId="5CBBC48B" w14:textId="77777777" w:rsidR="00421CA9" w:rsidRPr="008672B8" w:rsidRDefault="00421CA9" w:rsidP="008672B8">
          <w:pPr>
            <w:pStyle w:val="Fuzeile"/>
            <w:jc w:val="right"/>
            <w:rPr>
              <w:szCs w:val="16"/>
            </w:rPr>
          </w:pPr>
          <w:r>
            <w:fldChar w:fldCharType="begin"/>
          </w:r>
          <w:r>
            <w:instrText xml:space="preserve"> PAGE </w:instrText>
          </w:r>
          <w:r>
            <w:fldChar w:fldCharType="separate"/>
          </w:r>
          <w:r>
            <w:rPr>
              <w:noProof/>
            </w:rPr>
            <w:t>1</w:t>
          </w:r>
          <w:r>
            <w:fldChar w:fldCharType="end"/>
          </w:r>
          <w:r>
            <w:t xml:space="preserve"> / </w:t>
          </w:r>
          <w:r>
            <w:fldChar w:fldCharType="begin"/>
          </w:r>
          <w:r>
            <w:instrText xml:space="preserve"> NUMPAGES </w:instrText>
          </w:r>
          <w:r>
            <w:fldChar w:fldCharType="separate"/>
          </w:r>
          <w:r>
            <w:rPr>
              <w:noProof/>
            </w:rPr>
            <w:t>1</w:t>
          </w:r>
          <w:r>
            <w:fldChar w:fldCharType="end"/>
          </w:r>
        </w:p>
      </w:tc>
    </w:tr>
  </w:tbl>
  <w:p w14:paraId="463F29E8" w14:textId="77777777" w:rsidR="00421CA9" w:rsidRPr="00002DFD" w:rsidRDefault="00421CA9" w:rsidP="0080787B">
    <w:pPr>
      <w:pStyle w:val="Fuzeile"/>
      <w:spacing w:before="0"/>
      <w:rPr>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47A01" w14:textId="77777777" w:rsidR="005477A1" w:rsidRDefault="005477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9E333" w14:textId="77777777" w:rsidR="00840750" w:rsidRDefault="00840750">
      <w:pPr>
        <w:spacing w:before="0" w:after="0" w:line="240" w:lineRule="auto"/>
      </w:pPr>
      <w:r>
        <w:separator/>
      </w:r>
    </w:p>
  </w:footnote>
  <w:footnote w:type="continuationSeparator" w:id="0">
    <w:p w14:paraId="30245BD5" w14:textId="77777777" w:rsidR="00840750" w:rsidRDefault="00840750">
      <w:pPr>
        <w:spacing w:before="0" w:after="0" w:line="240" w:lineRule="auto"/>
      </w:pPr>
      <w:r>
        <w:continuationSeparator/>
      </w:r>
    </w:p>
  </w:footnote>
  <w:footnote w:type="continuationNotice" w:id="1">
    <w:p w14:paraId="270C68A2" w14:textId="77777777" w:rsidR="00840750" w:rsidRDefault="0084075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56223" w14:textId="77777777" w:rsidR="005477A1" w:rsidRDefault="005477A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68" w:type="dxa"/>
      <w:tblBorders>
        <w:bottom w:val="single" w:sz="24" w:space="0" w:color="000080"/>
      </w:tblBorders>
      <w:tblLook w:val="01E0" w:firstRow="1" w:lastRow="1" w:firstColumn="1" w:lastColumn="1" w:noHBand="0" w:noVBand="0"/>
    </w:tblPr>
    <w:tblGrid>
      <w:gridCol w:w="2088"/>
      <w:gridCol w:w="3420"/>
      <w:gridCol w:w="3960"/>
    </w:tblGrid>
    <w:tr w:rsidR="00421CA9" w:rsidRPr="008672B8" w14:paraId="3FAF8189" w14:textId="77777777" w:rsidTr="1D7F8914">
      <w:trPr>
        <w:trHeight w:val="851"/>
      </w:trPr>
      <w:tc>
        <w:tcPr>
          <w:tcW w:w="2088" w:type="dxa"/>
          <w:shd w:val="clear" w:color="auto" w:fill="auto"/>
          <w:vAlign w:val="bottom"/>
        </w:tcPr>
        <w:p w14:paraId="3A0FF5F2" w14:textId="77777777" w:rsidR="00421CA9" w:rsidRPr="008672B8" w:rsidRDefault="002E60A1" w:rsidP="008672B8">
          <w:pPr>
            <w:pStyle w:val="Kopfzeile"/>
            <w:tabs>
              <w:tab w:val="clear" w:pos="9072"/>
              <w:tab w:val="right" w:pos="9360"/>
            </w:tabs>
            <w:spacing w:before="0" w:after="0"/>
            <w:rPr>
              <w:rFonts w:ascii="Arial Black" w:hAnsi="Arial Black" w:cs="Arial"/>
              <w:bCs/>
              <w:color w:val="000066"/>
              <w:szCs w:val="20"/>
            </w:rPr>
          </w:pPr>
          <w:ins w:id="16" w:author="Niclas Edge" w:date="2021-02-08T18:11:00Z">
            <w:r>
              <w:rPr>
                <w:noProof/>
              </w:rPr>
              <w:drawing>
                <wp:inline distT="0" distB="0" distL="0" distR="0" wp14:anchorId="251705FB" wp14:editId="2BDBC24B">
                  <wp:extent cx="1139190" cy="6908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1">
                            <a:extLst>
                              <a:ext uri="{28A0092B-C50C-407E-A947-70E740481C1C}">
                                <a14:useLocalDpi xmlns:a14="http://schemas.microsoft.com/office/drawing/2010/main" val="0"/>
                              </a:ext>
                            </a:extLst>
                          </a:blip>
                          <a:stretch>
                            <a:fillRect/>
                          </a:stretch>
                        </pic:blipFill>
                        <pic:spPr>
                          <a:xfrm>
                            <a:off x="0" y="0"/>
                            <a:ext cx="1139190" cy="690880"/>
                          </a:xfrm>
                          <a:prstGeom prst="rect">
                            <a:avLst/>
                          </a:prstGeom>
                        </pic:spPr>
                      </pic:pic>
                    </a:graphicData>
                  </a:graphic>
                </wp:inline>
              </w:drawing>
            </w:r>
            <w:r>
              <w:rPr>
                <w:noProof/>
              </w:rPr>
              <w:drawing>
                <wp:inline distT="0" distB="0" distL="0" distR="0" wp14:anchorId="31F4C66F" wp14:editId="5F31E088">
                  <wp:extent cx="1139190" cy="6908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1">
                            <a:extLst>
                              <a:ext uri="{28A0092B-C50C-407E-A947-70E740481C1C}">
                                <a14:useLocalDpi xmlns:a14="http://schemas.microsoft.com/office/drawing/2010/main" val="0"/>
                              </a:ext>
                            </a:extLst>
                          </a:blip>
                          <a:stretch>
                            <a:fillRect/>
                          </a:stretch>
                        </pic:blipFill>
                        <pic:spPr>
                          <a:xfrm>
                            <a:off x="0" y="0"/>
                            <a:ext cx="1139190" cy="690880"/>
                          </a:xfrm>
                          <a:prstGeom prst="rect">
                            <a:avLst/>
                          </a:prstGeom>
                        </pic:spPr>
                      </pic:pic>
                    </a:graphicData>
                  </a:graphic>
                </wp:inline>
              </w:drawing>
            </w:r>
          </w:ins>
        </w:p>
      </w:tc>
      <w:tc>
        <w:tcPr>
          <w:tcW w:w="3420" w:type="dxa"/>
          <w:shd w:val="clear" w:color="auto" w:fill="auto"/>
          <w:vAlign w:val="bottom"/>
        </w:tcPr>
        <w:p w14:paraId="7B033DB1" w14:textId="77777777" w:rsidR="00421CA9" w:rsidRPr="00BD13CB" w:rsidRDefault="00421CA9" w:rsidP="00FD3072">
          <w:pPr>
            <w:pStyle w:val="Kopfzeile"/>
          </w:pPr>
          <w:r>
            <w:t>Gottwald</w:t>
          </w:r>
        </w:p>
      </w:tc>
      <w:tc>
        <w:tcPr>
          <w:tcW w:w="3960" w:type="dxa"/>
          <w:shd w:val="clear" w:color="auto" w:fill="auto"/>
          <w:vAlign w:val="bottom"/>
        </w:tcPr>
        <w:p w14:paraId="09EA2581" w14:textId="77777777" w:rsidR="00421CA9" w:rsidRDefault="00421CA9" w:rsidP="00FD200C">
          <w:pPr>
            <w:pStyle w:val="Kopfzeile"/>
          </w:pPr>
          <w:r>
            <w:t xml:space="preserve">                             Unternehmensformen</w:t>
          </w:r>
        </w:p>
        <w:p w14:paraId="4FA1FE2F" w14:textId="77777777" w:rsidR="00421CA9" w:rsidRPr="0080787B" w:rsidRDefault="00421CA9" w:rsidP="008672B8">
          <w:pPr>
            <w:pStyle w:val="Kopfzeile"/>
            <w:jc w:val="right"/>
          </w:pPr>
          <w:r>
            <w:t xml:space="preserve">LF01  </w:t>
          </w:r>
        </w:p>
      </w:tc>
    </w:tr>
  </w:tbl>
  <w:p w14:paraId="5630AD66" w14:textId="77777777" w:rsidR="00421CA9" w:rsidRPr="00FD3072" w:rsidRDefault="00421CA9" w:rsidP="00737050">
    <w:pPr>
      <w:pStyle w:val="Kopfzeile"/>
      <w:spacing w:befor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B9E20" w14:textId="77777777" w:rsidR="005477A1" w:rsidRDefault="005477A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87B7E"/>
    <w:multiLevelType w:val="hybridMultilevel"/>
    <w:tmpl w:val="B8B6A2D0"/>
    <w:lvl w:ilvl="0" w:tplc="200A95D6">
      <w:numFmt w:val="bullet"/>
      <w:lvlText w:val="-"/>
      <w:lvlJc w:val="left"/>
      <w:pPr>
        <w:ind w:left="1068" w:hanging="360"/>
      </w:pPr>
      <w:rPr>
        <w:rFonts w:ascii="Arial" w:eastAsia="Times New Roman"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15620FF9"/>
    <w:multiLevelType w:val="hybridMultilevel"/>
    <w:tmpl w:val="DE808B7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4FE57BD"/>
    <w:multiLevelType w:val="hybridMultilevel"/>
    <w:tmpl w:val="60287DC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6660F1"/>
    <w:multiLevelType w:val="hybridMultilevel"/>
    <w:tmpl w:val="A008DA6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0653D6"/>
    <w:multiLevelType w:val="hybridMultilevel"/>
    <w:tmpl w:val="7346C1E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E687FD9"/>
    <w:multiLevelType w:val="hybridMultilevel"/>
    <w:tmpl w:val="FD682016"/>
    <w:lvl w:ilvl="0" w:tplc="04070011">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6" w15:restartNumberingAfterBreak="0">
    <w:nsid w:val="32285EA8"/>
    <w:multiLevelType w:val="hybridMultilevel"/>
    <w:tmpl w:val="58EEF586"/>
    <w:lvl w:ilvl="0" w:tplc="04070017">
      <w:start w:val="1"/>
      <w:numFmt w:val="lowerLetter"/>
      <w:lvlText w:val="%1)"/>
      <w:lvlJc w:val="left"/>
      <w:pPr>
        <w:ind w:left="780" w:hanging="360"/>
      </w:p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3FC234EA"/>
    <w:multiLevelType w:val="hybridMultilevel"/>
    <w:tmpl w:val="4C34DE2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5EF2A7A"/>
    <w:multiLevelType w:val="hybridMultilevel"/>
    <w:tmpl w:val="9266DE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4A8923EB"/>
    <w:multiLevelType w:val="hybridMultilevel"/>
    <w:tmpl w:val="74CC5682"/>
    <w:lvl w:ilvl="0" w:tplc="04070001">
      <w:start w:val="1"/>
      <w:numFmt w:val="bullet"/>
      <w:lvlText w:val=""/>
      <w:lvlJc w:val="left"/>
      <w:pPr>
        <w:ind w:left="1500" w:hanging="360"/>
      </w:pPr>
      <w:rPr>
        <w:rFonts w:ascii="Symbol" w:hAnsi="Symbol" w:hint="default"/>
      </w:rPr>
    </w:lvl>
    <w:lvl w:ilvl="1" w:tplc="04070003" w:tentative="1">
      <w:start w:val="1"/>
      <w:numFmt w:val="bullet"/>
      <w:lvlText w:val="o"/>
      <w:lvlJc w:val="left"/>
      <w:pPr>
        <w:ind w:left="2220" w:hanging="360"/>
      </w:pPr>
      <w:rPr>
        <w:rFonts w:ascii="Courier New" w:hAnsi="Courier New" w:cs="Courier New" w:hint="default"/>
      </w:rPr>
    </w:lvl>
    <w:lvl w:ilvl="2" w:tplc="04070005" w:tentative="1">
      <w:start w:val="1"/>
      <w:numFmt w:val="bullet"/>
      <w:lvlText w:val=""/>
      <w:lvlJc w:val="left"/>
      <w:pPr>
        <w:ind w:left="2940" w:hanging="360"/>
      </w:pPr>
      <w:rPr>
        <w:rFonts w:ascii="Wingdings" w:hAnsi="Wingdings" w:hint="default"/>
      </w:rPr>
    </w:lvl>
    <w:lvl w:ilvl="3" w:tplc="04070001" w:tentative="1">
      <w:start w:val="1"/>
      <w:numFmt w:val="bullet"/>
      <w:lvlText w:val=""/>
      <w:lvlJc w:val="left"/>
      <w:pPr>
        <w:ind w:left="3660" w:hanging="360"/>
      </w:pPr>
      <w:rPr>
        <w:rFonts w:ascii="Symbol" w:hAnsi="Symbol" w:hint="default"/>
      </w:rPr>
    </w:lvl>
    <w:lvl w:ilvl="4" w:tplc="04070003" w:tentative="1">
      <w:start w:val="1"/>
      <w:numFmt w:val="bullet"/>
      <w:lvlText w:val="o"/>
      <w:lvlJc w:val="left"/>
      <w:pPr>
        <w:ind w:left="4380" w:hanging="360"/>
      </w:pPr>
      <w:rPr>
        <w:rFonts w:ascii="Courier New" w:hAnsi="Courier New" w:cs="Courier New" w:hint="default"/>
      </w:rPr>
    </w:lvl>
    <w:lvl w:ilvl="5" w:tplc="04070005" w:tentative="1">
      <w:start w:val="1"/>
      <w:numFmt w:val="bullet"/>
      <w:lvlText w:val=""/>
      <w:lvlJc w:val="left"/>
      <w:pPr>
        <w:ind w:left="5100" w:hanging="360"/>
      </w:pPr>
      <w:rPr>
        <w:rFonts w:ascii="Wingdings" w:hAnsi="Wingdings" w:hint="default"/>
      </w:rPr>
    </w:lvl>
    <w:lvl w:ilvl="6" w:tplc="04070001" w:tentative="1">
      <w:start w:val="1"/>
      <w:numFmt w:val="bullet"/>
      <w:lvlText w:val=""/>
      <w:lvlJc w:val="left"/>
      <w:pPr>
        <w:ind w:left="5820" w:hanging="360"/>
      </w:pPr>
      <w:rPr>
        <w:rFonts w:ascii="Symbol" w:hAnsi="Symbol" w:hint="default"/>
      </w:rPr>
    </w:lvl>
    <w:lvl w:ilvl="7" w:tplc="04070003" w:tentative="1">
      <w:start w:val="1"/>
      <w:numFmt w:val="bullet"/>
      <w:lvlText w:val="o"/>
      <w:lvlJc w:val="left"/>
      <w:pPr>
        <w:ind w:left="6540" w:hanging="360"/>
      </w:pPr>
      <w:rPr>
        <w:rFonts w:ascii="Courier New" w:hAnsi="Courier New" w:cs="Courier New" w:hint="default"/>
      </w:rPr>
    </w:lvl>
    <w:lvl w:ilvl="8" w:tplc="04070005" w:tentative="1">
      <w:start w:val="1"/>
      <w:numFmt w:val="bullet"/>
      <w:lvlText w:val=""/>
      <w:lvlJc w:val="left"/>
      <w:pPr>
        <w:ind w:left="7260" w:hanging="360"/>
      </w:pPr>
      <w:rPr>
        <w:rFonts w:ascii="Wingdings" w:hAnsi="Wingdings" w:hint="default"/>
      </w:rPr>
    </w:lvl>
  </w:abstractNum>
  <w:abstractNum w:abstractNumId="10" w15:restartNumberingAfterBreak="0">
    <w:nsid w:val="4FEA0F32"/>
    <w:multiLevelType w:val="hybridMultilevel"/>
    <w:tmpl w:val="46907C48"/>
    <w:lvl w:ilvl="0" w:tplc="04070001">
      <w:start w:val="1"/>
      <w:numFmt w:val="bullet"/>
      <w:lvlText w:val=""/>
      <w:lvlJc w:val="left"/>
      <w:pPr>
        <w:ind w:left="1500" w:hanging="360"/>
      </w:pPr>
      <w:rPr>
        <w:rFonts w:ascii="Symbol" w:hAnsi="Symbol" w:hint="default"/>
      </w:rPr>
    </w:lvl>
    <w:lvl w:ilvl="1" w:tplc="04070003" w:tentative="1">
      <w:start w:val="1"/>
      <w:numFmt w:val="bullet"/>
      <w:lvlText w:val="o"/>
      <w:lvlJc w:val="left"/>
      <w:pPr>
        <w:ind w:left="2220" w:hanging="360"/>
      </w:pPr>
      <w:rPr>
        <w:rFonts w:ascii="Courier New" w:hAnsi="Courier New" w:cs="Courier New" w:hint="default"/>
      </w:rPr>
    </w:lvl>
    <w:lvl w:ilvl="2" w:tplc="04070005" w:tentative="1">
      <w:start w:val="1"/>
      <w:numFmt w:val="bullet"/>
      <w:lvlText w:val=""/>
      <w:lvlJc w:val="left"/>
      <w:pPr>
        <w:ind w:left="2940" w:hanging="360"/>
      </w:pPr>
      <w:rPr>
        <w:rFonts w:ascii="Wingdings" w:hAnsi="Wingdings" w:hint="default"/>
      </w:rPr>
    </w:lvl>
    <w:lvl w:ilvl="3" w:tplc="04070001" w:tentative="1">
      <w:start w:val="1"/>
      <w:numFmt w:val="bullet"/>
      <w:lvlText w:val=""/>
      <w:lvlJc w:val="left"/>
      <w:pPr>
        <w:ind w:left="3660" w:hanging="360"/>
      </w:pPr>
      <w:rPr>
        <w:rFonts w:ascii="Symbol" w:hAnsi="Symbol" w:hint="default"/>
      </w:rPr>
    </w:lvl>
    <w:lvl w:ilvl="4" w:tplc="04070003" w:tentative="1">
      <w:start w:val="1"/>
      <w:numFmt w:val="bullet"/>
      <w:lvlText w:val="o"/>
      <w:lvlJc w:val="left"/>
      <w:pPr>
        <w:ind w:left="4380" w:hanging="360"/>
      </w:pPr>
      <w:rPr>
        <w:rFonts w:ascii="Courier New" w:hAnsi="Courier New" w:cs="Courier New" w:hint="default"/>
      </w:rPr>
    </w:lvl>
    <w:lvl w:ilvl="5" w:tplc="04070005" w:tentative="1">
      <w:start w:val="1"/>
      <w:numFmt w:val="bullet"/>
      <w:lvlText w:val=""/>
      <w:lvlJc w:val="left"/>
      <w:pPr>
        <w:ind w:left="5100" w:hanging="360"/>
      </w:pPr>
      <w:rPr>
        <w:rFonts w:ascii="Wingdings" w:hAnsi="Wingdings" w:hint="default"/>
      </w:rPr>
    </w:lvl>
    <w:lvl w:ilvl="6" w:tplc="04070001" w:tentative="1">
      <w:start w:val="1"/>
      <w:numFmt w:val="bullet"/>
      <w:lvlText w:val=""/>
      <w:lvlJc w:val="left"/>
      <w:pPr>
        <w:ind w:left="5820" w:hanging="360"/>
      </w:pPr>
      <w:rPr>
        <w:rFonts w:ascii="Symbol" w:hAnsi="Symbol" w:hint="default"/>
      </w:rPr>
    </w:lvl>
    <w:lvl w:ilvl="7" w:tplc="04070003" w:tentative="1">
      <w:start w:val="1"/>
      <w:numFmt w:val="bullet"/>
      <w:lvlText w:val="o"/>
      <w:lvlJc w:val="left"/>
      <w:pPr>
        <w:ind w:left="6540" w:hanging="360"/>
      </w:pPr>
      <w:rPr>
        <w:rFonts w:ascii="Courier New" w:hAnsi="Courier New" w:cs="Courier New" w:hint="default"/>
      </w:rPr>
    </w:lvl>
    <w:lvl w:ilvl="8" w:tplc="04070005" w:tentative="1">
      <w:start w:val="1"/>
      <w:numFmt w:val="bullet"/>
      <w:lvlText w:val=""/>
      <w:lvlJc w:val="left"/>
      <w:pPr>
        <w:ind w:left="7260" w:hanging="360"/>
      </w:pPr>
      <w:rPr>
        <w:rFonts w:ascii="Wingdings" w:hAnsi="Wingdings" w:hint="default"/>
      </w:rPr>
    </w:lvl>
  </w:abstractNum>
  <w:abstractNum w:abstractNumId="11" w15:restartNumberingAfterBreak="0">
    <w:nsid w:val="5E227ADC"/>
    <w:multiLevelType w:val="hybridMultilevel"/>
    <w:tmpl w:val="03A8A72A"/>
    <w:lvl w:ilvl="0" w:tplc="78CEDFD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6D1D37FF"/>
    <w:multiLevelType w:val="hybridMultilevel"/>
    <w:tmpl w:val="BB4038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0968E2"/>
    <w:multiLevelType w:val="hybridMultilevel"/>
    <w:tmpl w:val="EF8ECD38"/>
    <w:lvl w:ilvl="0" w:tplc="04070017">
      <w:start w:val="1"/>
      <w:numFmt w:val="lowerLetter"/>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7D9A5DD7"/>
    <w:multiLevelType w:val="hybridMultilevel"/>
    <w:tmpl w:val="93A6C17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F7F0D58"/>
    <w:multiLevelType w:val="hybridMultilevel"/>
    <w:tmpl w:val="1E88A3FE"/>
    <w:lvl w:ilvl="0" w:tplc="04070017">
      <w:start w:val="1"/>
      <w:numFmt w:val="lowerLetter"/>
      <w:lvlText w:val="%1)"/>
      <w:lvlJc w:val="left"/>
      <w:pPr>
        <w:ind w:left="1776" w:hanging="360"/>
      </w:p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num w:numId="1">
    <w:abstractNumId w:val="4"/>
  </w:num>
  <w:num w:numId="2">
    <w:abstractNumId w:val="3"/>
  </w:num>
  <w:num w:numId="3">
    <w:abstractNumId w:val="7"/>
  </w:num>
  <w:num w:numId="4">
    <w:abstractNumId w:val="2"/>
  </w:num>
  <w:num w:numId="5">
    <w:abstractNumId w:val="1"/>
  </w:num>
  <w:num w:numId="6">
    <w:abstractNumId w:val="12"/>
  </w:num>
  <w:num w:numId="7">
    <w:abstractNumId w:val="11"/>
  </w:num>
  <w:num w:numId="8">
    <w:abstractNumId w:val="5"/>
  </w:num>
  <w:num w:numId="9">
    <w:abstractNumId w:val="15"/>
  </w:num>
  <w:num w:numId="10">
    <w:abstractNumId w:val="8"/>
  </w:num>
  <w:num w:numId="11">
    <w:abstractNumId w:val="13"/>
  </w:num>
  <w:num w:numId="12">
    <w:abstractNumId w:val="6"/>
  </w:num>
  <w:num w:numId="13">
    <w:abstractNumId w:val="10"/>
  </w:num>
  <w:num w:numId="14">
    <w:abstractNumId w:val="9"/>
  </w:num>
  <w:num w:numId="15">
    <w:abstractNumId w:val="14"/>
  </w:num>
  <w:num w:numId="1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4A"/>
    <w:rsid w:val="00002226"/>
    <w:rsid w:val="00002DFD"/>
    <w:rsid w:val="000119FD"/>
    <w:rsid w:val="00013B88"/>
    <w:rsid w:val="00015DD3"/>
    <w:rsid w:val="00023831"/>
    <w:rsid w:val="000275EF"/>
    <w:rsid w:val="00053D8D"/>
    <w:rsid w:val="0005606A"/>
    <w:rsid w:val="0005702A"/>
    <w:rsid w:val="0006207C"/>
    <w:rsid w:val="00080631"/>
    <w:rsid w:val="00090093"/>
    <w:rsid w:val="000A09E8"/>
    <w:rsid w:val="000A0D25"/>
    <w:rsid w:val="000A72A2"/>
    <w:rsid w:val="000A7316"/>
    <w:rsid w:val="000B2F50"/>
    <w:rsid w:val="000E32E2"/>
    <w:rsid w:val="000E5900"/>
    <w:rsid w:val="000F0694"/>
    <w:rsid w:val="000F0E73"/>
    <w:rsid w:val="000F1891"/>
    <w:rsid w:val="000F4429"/>
    <w:rsid w:val="000F4508"/>
    <w:rsid w:val="000F5E93"/>
    <w:rsid w:val="000F7393"/>
    <w:rsid w:val="00102EB1"/>
    <w:rsid w:val="0012227B"/>
    <w:rsid w:val="00136597"/>
    <w:rsid w:val="00137494"/>
    <w:rsid w:val="001412A5"/>
    <w:rsid w:val="001960FD"/>
    <w:rsid w:val="001A4D4A"/>
    <w:rsid w:val="001B6B46"/>
    <w:rsid w:val="001C31A4"/>
    <w:rsid w:val="001C43FD"/>
    <w:rsid w:val="001C583B"/>
    <w:rsid w:val="001D127A"/>
    <w:rsid w:val="001D1F33"/>
    <w:rsid w:val="001E4D7E"/>
    <w:rsid w:val="001F47B1"/>
    <w:rsid w:val="001F59D0"/>
    <w:rsid w:val="001F64DF"/>
    <w:rsid w:val="00200663"/>
    <w:rsid w:val="00204518"/>
    <w:rsid w:val="00204842"/>
    <w:rsid w:val="002054AE"/>
    <w:rsid w:val="0020707B"/>
    <w:rsid w:val="00207B4F"/>
    <w:rsid w:val="00213F98"/>
    <w:rsid w:val="002140A5"/>
    <w:rsid w:val="002201A1"/>
    <w:rsid w:val="0023231F"/>
    <w:rsid w:val="00243C9A"/>
    <w:rsid w:val="00265B49"/>
    <w:rsid w:val="002764B5"/>
    <w:rsid w:val="002861F1"/>
    <w:rsid w:val="00287551"/>
    <w:rsid w:val="002B2754"/>
    <w:rsid w:val="002C1AB6"/>
    <w:rsid w:val="002C43F8"/>
    <w:rsid w:val="002E0814"/>
    <w:rsid w:val="002E60A1"/>
    <w:rsid w:val="002F41CC"/>
    <w:rsid w:val="002F6891"/>
    <w:rsid w:val="002F7FCB"/>
    <w:rsid w:val="003022E8"/>
    <w:rsid w:val="00310974"/>
    <w:rsid w:val="00326248"/>
    <w:rsid w:val="00326373"/>
    <w:rsid w:val="0034151A"/>
    <w:rsid w:val="0035210D"/>
    <w:rsid w:val="0036478A"/>
    <w:rsid w:val="003862CB"/>
    <w:rsid w:val="003A7A10"/>
    <w:rsid w:val="003B3309"/>
    <w:rsid w:val="003C0E29"/>
    <w:rsid w:val="003C518F"/>
    <w:rsid w:val="003D4E11"/>
    <w:rsid w:val="003D7341"/>
    <w:rsid w:val="003E2D08"/>
    <w:rsid w:val="003E41A4"/>
    <w:rsid w:val="00421CA9"/>
    <w:rsid w:val="00432455"/>
    <w:rsid w:val="0044372C"/>
    <w:rsid w:val="004578FA"/>
    <w:rsid w:val="00465F2E"/>
    <w:rsid w:val="004663DE"/>
    <w:rsid w:val="00474CD7"/>
    <w:rsid w:val="0047544A"/>
    <w:rsid w:val="004919B4"/>
    <w:rsid w:val="004A7BA5"/>
    <w:rsid w:val="004B0CC3"/>
    <w:rsid w:val="004B7673"/>
    <w:rsid w:val="004C15D9"/>
    <w:rsid w:val="004C6A71"/>
    <w:rsid w:val="004D5AC1"/>
    <w:rsid w:val="004E04CE"/>
    <w:rsid w:val="004E1BE1"/>
    <w:rsid w:val="004E43AA"/>
    <w:rsid w:val="004F3C2B"/>
    <w:rsid w:val="0051285B"/>
    <w:rsid w:val="005477A1"/>
    <w:rsid w:val="00554806"/>
    <w:rsid w:val="00556EE7"/>
    <w:rsid w:val="00561D34"/>
    <w:rsid w:val="00561E6A"/>
    <w:rsid w:val="00583C4C"/>
    <w:rsid w:val="005851E2"/>
    <w:rsid w:val="00585A8C"/>
    <w:rsid w:val="005B18C2"/>
    <w:rsid w:val="005B3FB5"/>
    <w:rsid w:val="005B7534"/>
    <w:rsid w:val="005C72D4"/>
    <w:rsid w:val="005D21AB"/>
    <w:rsid w:val="005D7DA8"/>
    <w:rsid w:val="005E1975"/>
    <w:rsid w:val="005E20FA"/>
    <w:rsid w:val="005E73CC"/>
    <w:rsid w:val="005E794E"/>
    <w:rsid w:val="005F1BAF"/>
    <w:rsid w:val="0060186F"/>
    <w:rsid w:val="00612263"/>
    <w:rsid w:val="00614B10"/>
    <w:rsid w:val="00614D7C"/>
    <w:rsid w:val="00621401"/>
    <w:rsid w:val="0064730C"/>
    <w:rsid w:val="00650ED7"/>
    <w:rsid w:val="00651F96"/>
    <w:rsid w:val="00663EFF"/>
    <w:rsid w:val="00675CD4"/>
    <w:rsid w:val="00675F06"/>
    <w:rsid w:val="00682C22"/>
    <w:rsid w:val="0068347F"/>
    <w:rsid w:val="006A6731"/>
    <w:rsid w:val="006B35E3"/>
    <w:rsid w:val="006B4A85"/>
    <w:rsid w:val="006C0974"/>
    <w:rsid w:val="006D4A3E"/>
    <w:rsid w:val="006E6310"/>
    <w:rsid w:val="00706353"/>
    <w:rsid w:val="00731E23"/>
    <w:rsid w:val="00737050"/>
    <w:rsid w:val="00737885"/>
    <w:rsid w:val="00740083"/>
    <w:rsid w:val="00744896"/>
    <w:rsid w:val="00752F6D"/>
    <w:rsid w:val="007540FE"/>
    <w:rsid w:val="00756B09"/>
    <w:rsid w:val="00763226"/>
    <w:rsid w:val="007736B5"/>
    <w:rsid w:val="007950D5"/>
    <w:rsid w:val="007954A8"/>
    <w:rsid w:val="007A2B07"/>
    <w:rsid w:val="007D2ED6"/>
    <w:rsid w:val="007E213C"/>
    <w:rsid w:val="00804390"/>
    <w:rsid w:val="0080701D"/>
    <w:rsid w:val="0080787B"/>
    <w:rsid w:val="00813A93"/>
    <w:rsid w:val="00832167"/>
    <w:rsid w:val="00840750"/>
    <w:rsid w:val="00841C5C"/>
    <w:rsid w:val="008464D8"/>
    <w:rsid w:val="008507E5"/>
    <w:rsid w:val="0085242C"/>
    <w:rsid w:val="008672B8"/>
    <w:rsid w:val="00873DA0"/>
    <w:rsid w:val="00876111"/>
    <w:rsid w:val="00882472"/>
    <w:rsid w:val="00890FCA"/>
    <w:rsid w:val="00896D4A"/>
    <w:rsid w:val="008A51DC"/>
    <w:rsid w:val="008B715E"/>
    <w:rsid w:val="008C172B"/>
    <w:rsid w:val="008D276D"/>
    <w:rsid w:val="008D2EEE"/>
    <w:rsid w:val="008D7792"/>
    <w:rsid w:val="008E4042"/>
    <w:rsid w:val="008E7EA6"/>
    <w:rsid w:val="008F7147"/>
    <w:rsid w:val="00915885"/>
    <w:rsid w:val="00916551"/>
    <w:rsid w:val="00916FC5"/>
    <w:rsid w:val="00925156"/>
    <w:rsid w:val="00926E36"/>
    <w:rsid w:val="009315C7"/>
    <w:rsid w:val="00932F65"/>
    <w:rsid w:val="00954EE8"/>
    <w:rsid w:val="00981E83"/>
    <w:rsid w:val="00982A14"/>
    <w:rsid w:val="009917D5"/>
    <w:rsid w:val="00992A13"/>
    <w:rsid w:val="009949FC"/>
    <w:rsid w:val="009C703E"/>
    <w:rsid w:val="009D6815"/>
    <w:rsid w:val="009E3F19"/>
    <w:rsid w:val="009E6EBF"/>
    <w:rsid w:val="009F6FF6"/>
    <w:rsid w:val="00A150D0"/>
    <w:rsid w:val="00A33DF8"/>
    <w:rsid w:val="00A35DD0"/>
    <w:rsid w:val="00A51161"/>
    <w:rsid w:val="00A55A85"/>
    <w:rsid w:val="00A72F17"/>
    <w:rsid w:val="00A938AB"/>
    <w:rsid w:val="00A97B5B"/>
    <w:rsid w:val="00AB03C0"/>
    <w:rsid w:val="00AB075A"/>
    <w:rsid w:val="00AB5683"/>
    <w:rsid w:val="00AB74EF"/>
    <w:rsid w:val="00AD2188"/>
    <w:rsid w:val="00B063A3"/>
    <w:rsid w:val="00B17552"/>
    <w:rsid w:val="00B26CBD"/>
    <w:rsid w:val="00B32098"/>
    <w:rsid w:val="00B3678E"/>
    <w:rsid w:val="00B54E6B"/>
    <w:rsid w:val="00B566C6"/>
    <w:rsid w:val="00B61939"/>
    <w:rsid w:val="00B625A0"/>
    <w:rsid w:val="00B80588"/>
    <w:rsid w:val="00B86F3A"/>
    <w:rsid w:val="00B9263E"/>
    <w:rsid w:val="00BD13CB"/>
    <w:rsid w:val="00BD7D70"/>
    <w:rsid w:val="00BE2309"/>
    <w:rsid w:val="00BE3715"/>
    <w:rsid w:val="00BE405F"/>
    <w:rsid w:val="00BF1576"/>
    <w:rsid w:val="00C03ECD"/>
    <w:rsid w:val="00C052EA"/>
    <w:rsid w:val="00C113E3"/>
    <w:rsid w:val="00C179FD"/>
    <w:rsid w:val="00C249D5"/>
    <w:rsid w:val="00C42870"/>
    <w:rsid w:val="00C433A6"/>
    <w:rsid w:val="00C4376A"/>
    <w:rsid w:val="00C4452C"/>
    <w:rsid w:val="00C46528"/>
    <w:rsid w:val="00C509C2"/>
    <w:rsid w:val="00C5272B"/>
    <w:rsid w:val="00C5684E"/>
    <w:rsid w:val="00C62AE1"/>
    <w:rsid w:val="00C65215"/>
    <w:rsid w:val="00C7443E"/>
    <w:rsid w:val="00C76FB9"/>
    <w:rsid w:val="00C77B6D"/>
    <w:rsid w:val="00C803B7"/>
    <w:rsid w:val="00C819B4"/>
    <w:rsid w:val="00C8332D"/>
    <w:rsid w:val="00C877ED"/>
    <w:rsid w:val="00C934CC"/>
    <w:rsid w:val="00CA6E46"/>
    <w:rsid w:val="00CC4AD2"/>
    <w:rsid w:val="00CC7D63"/>
    <w:rsid w:val="00CE3F49"/>
    <w:rsid w:val="00CF4304"/>
    <w:rsid w:val="00D04AD3"/>
    <w:rsid w:val="00D234C8"/>
    <w:rsid w:val="00D27BAE"/>
    <w:rsid w:val="00D32044"/>
    <w:rsid w:val="00D32980"/>
    <w:rsid w:val="00D355D1"/>
    <w:rsid w:val="00D47EAA"/>
    <w:rsid w:val="00D54E35"/>
    <w:rsid w:val="00D63CEA"/>
    <w:rsid w:val="00D673FB"/>
    <w:rsid w:val="00D736E8"/>
    <w:rsid w:val="00D73861"/>
    <w:rsid w:val="00D747BB"/>
    <w:rsid w:val="00DA2934"/>
    <w:rsid w:val="00DA30FD"/>
    <w:rsid w:val="00DA7C00"/>
    <w:rsid w:val="00DC10B8"/>
    <w:rsid w:val="00DD3246"/>
    <w:rsid w:val="00DD39DB"/>
    <w:rsid w:val="00DF0A22"/>
    <w:rsid w:val="00DF1192"/>
    <w:rsid w:val="00DF13D4"/>
    <w:rsid w:val="00DF5120"/>
    <w:rsid w:val="00DF5D64"/>
    <w:rsid w:val="00DF7DFA"/>
    <w:rsid w:val="00E0393F"/>
    <w:rsid w:val="00E14AD6"/>
    <w:rsid w:val="00E256A7"/>
    <w:rsid w:val="00E60456"/>
    <w:rsid w:val="00E639CA"/>
    <w:rsid w:val="00E74287"/>
    <w:rsid w:val="00E778C7"/>
    <w:rsid w:val="00E82AC9"/>
    <w:rsid w:val="00E878C8"/>
    <w:rsid w:val="00E92A29"/>
    <w:rsid w:val="00EA2AD8"/>
    <w:rsid w:val="00EB63AD"/>
    <w:rsid w:val="00EB6F52"/>
    <w:rsid w:val="00ED3CAC"/>
    <w:rsid w:val="00EF4D18"/>
    <w:rsid w:val="00F06A13"/>
    <w:rsid w:val="00F10637"/>
    <w:rsid w:val="00F110EF"/>
    <w:rsid w:val="00F20DA2"/>
    <w:rsid w:val="00F32176"/>
    <w:rsid w:val="00F3548E"/>
    <w:rsid w:val="00F37767"/>
    <w:rsid w:val="00F63B32"/>
    <w:rsid w:val="00F65258"/>
    <w:rsid w:val="00F67248"/>
    <w:rsid w:val="00F75EDD"/>
    <w:rsid w:val="00F766A9"/>
    <w:rsid w:val="00F82EAB"/>
    <w:rsid w:val="00FA645F"/>
    <w:rsid w:val="00FD10DC"/>
    <w:rsid w:val="00FD200C"/>
    <w:rsid w:val="00FD3072"/>
    <w:rsid w:val="00FD4060"/>
    <w:rsid w:val="00FE0EFB"/>
    <w:rsid w:val="00FE2DAE"/>
    <w:rsid w:val="00FE3053"/>
    <w:rsid w:val="00FE392E"/>
    <w:rsid w:val="00FE6728"/>
    <w:rsid w:val="1D7F891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028F8"/>
  <w15:chartTrackingRefBased/>
  <w15:docId w15:val="{9F183C84-D6E5-4189-AFB6-D094A56A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393F"/>
    <w:pPr>
      <w:spacing w:before="120" w:after="120" w:line="360" w:lineRule="auto"/>
    </w:pPr>
    <w:rPr>
      <w:rFonts w:ascii="Arial" w:hAnsi="Arial"/>
      <w:color w:val="000080"/>
      <w:szCs w:val="24"/>
      <w:lang w:val="de-DE" w:eastAsia="de-DE"/>
    </w:rPr>
  </w:style>
  <w:style w:type="paragraph" w:styleId="berschrift1">
    <w:name w:val="heading 1"/>
    <w:basedOn w:val="Standard"/>
    <w:next w:val="Textkrper"/>
    <w:qFormat/>
    <w:rsid w:val="007540FE"/>
    <w:pPr>
      <w:keepNext/>
      <w:spacing w:line="240" w:lineRule="auto"/>
      <w:outlineLvl w:val="0"/>
    </w:pPr>
    <w:rPr>
      <w:rFonts w:cs="Arial"/>
      <w:b/>
      <w:bCs/>
      <w:kern w:val="32"/>
      <w:sz w:val="28"/>
      <w:szCs w:val="32"/>
    </w:rPr>
  </w:style>
  <w:style w:type="paragraph" w:styleId="berschrift2">
    <w:name w:val="heading 2"/>
    <w:basedOn w:val="berschrift1"/>
    <w:next w:val="Textkrper"/>
    <w:qFormat/>
    <w:rsid w:val="007540FE"/>
    <w:pPr>
      <w:spacing w:before="240" w:after="60"/>
      <w:outlineLvl w:val="1"/>
    </w:pPr>
    <w:rPr>
      <w:bCs w:val="0"/>
      <w:i/>
      <w:iCs/>
      <w:sz w:val="24"/>
      <w:szCs w:val="28"/>
    </w:rPr>
  </w:style>
  <w:style w:type="paragraph" w:styleId="berschrift3">
    <w:name w:val="heading 3"/>
    <w:basedOn w:val="berschrift2"/>
    <w:next w:val="Textkrper"/>
    <w:link w:val="berschrift3Zchn"/>
    <w:qFormat/>
    <w:rsid w:val="00E0393F"/>
    <w:pPr>
      <w:outlineLvl w:val="2"/>
    </w:pPr>
    <w:rPr>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sid w:val="00E0393F"/>
    <w:pPr>
      <w:spacing w:line="240" w:lineRule="auto"/>
    </w:pPr>
  </w:style>
  <w:style w:type="character" w:customStyle="1" w:styleId="berschrift3Zchn">
    <w:name w:val="Überschrift 3 Zchn"/>
    <w:link w:val="berschrift3"/>
    <w:rsid w:val="00E0393F"/>
    <w:rPr>
      <w:rFonts w:ascii="Arial" w:hAnsi="Arial" w:cs="Arial"/>
      <w:b/>
      <w:bCs/>
      <w:i/>
      <w:iCs/>
      <w:color w:val="000080"/>
      <w:kern w:val="32"/>
      <w:sz w:val="24"/>
      <w:szCs w:val="26"/>
      <w:lang w:val="de-DE" w:eastAsia="de-DE" w:bidi="ar-SA"/>
    </w:rPr>
  </w:style>
  <w:style w:type="table" w:styleId="Tabellenraster">
    <w:name w:val="Table Grid"/>
    <w:basedOn w:val="NormaleTabelle"/>
    <w:uiPriority w:val="59"/>
    <w:rsid w:val="00B54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8A51DC"/>
    <w:rPr>
      <w:rFonts w:ascii="Tahoma" w:hAnsi="Tahoma" w:cs="Tahoma"/>
      <w:sz w:val="16"/>
      <w:szCs w:val="16"/>
    </w:rPr>
  </w:style>
  <w:style w:type="paragraph" w:styleId="Kopfzeile">
    <w:name w:val="header"/>
    <w:basedOn w:val="Standard"/>
    <w:rsid w:val="00FD3072"/>
    <w:pPr>
      <w:tabs>
        <w:tab w:val="center" w:pos="4536"/>
        <w:tab w:val="right" w:pos="9072"/>
      </w:tabs>
      <w:spacing w:line="240" w:lineRule="auto"/>
    </w:pPr>
    <w:rPr>
      <w:b/>
    </w:rPr>
  </w:style>
  <w:style w:type="paragraph" w:styleId="Fuzeile">
    <w:name w:val="footer"/>
    <w:basedOn w:val="Standard"/>
    <w:rsid w:val="0080787B"/>
    <w:pPr>
      <w:tabs>
        <w:tab w:val="center" w:pos="4536"/>
        <w:tab w:val="right" w:pos="9072"/>
      </w:tabs>
    </w:pPr>
    <w:rPr>
      <w:b/>
      <w:sz w:val="16"/>
    </w:rPr>
  </w:style>
  <w:style w:type="paragraph" w:styleId="Titel">
    <w:name w:val="Title"/>
    <w:basedOn w:val="Textkrper"/>
    <w:next w:val="Textkrper"/>
    <w:link w:val="TitelZchn"/>
    <w:qFormat/>
    <w:rsid w:val="007540FE"/>
    <w:pPr>
      <w:spacing w:before="0" w:after="240"/>
      <w:jc w:val="center"/>
    </w:pPr>
    <w:rPr>
      <w:b/>
      <w:sz w:val="32"/>
      <w:szCs w:val="20"/>
    </w:rPr>
  </w:style>
  <w:style w:type="character" w:customStyle="1" w:styleId="TitelZchn">
    <w:name w:val="Titel Zchn"/>
    <w:link w:val="Titel"/>
    <w:rsid w:val="007540FE"/>
    <w:rPr>
      <w:rFonts w:ascii="Arial" w:hAnsi="Arial"/>
      <w:b/>
      <w:color w:val="000080"/>
      <w:sz w:val="32"/>
      <w:lang w:val="de-DE" w:eastAsia="de-DE" w:bidi="ar-SA"/>
    </w:rPr>
  </w:style>
  <w:style w:type="character" w:styleId="Hyperlink">
    <w:name w:val="Hyperlink"/>
    <w:rsid w:val="00B9263E"/>
    <w:rPr>
      <w:color w:val="0000FF"/>
      <w:u w:val="single"/>
    </w:rPr>
  </w:style>
  <w:style w:type="character" w:styleId="NichtaufgelsteErwhnung">
    <w:name w:val="Unresolved Mention"/>
    <w:uiPriority w:val="99"/>
    <w:semiHidden/>
    <w:unhideWhenUsed/>
    <w:rsid w:val="002764B5"/>
    <w:rPr>
      <w:color w:val="605E5C"/>
      <w:shd w:val="clear" w:color="auto" w:fill="E1DFDD"/>
    </w:rPr>
  </w:style>
  <w:style w:type="paragraph" w:styleId="Listenabsatz">
    <w:name w:val="List Paragraph"/>
    <w:basedOn w:val="Standard"/>
    <w:uiPriority w:val="34"/>
    <w:qFormat/>
    <w:rsid w:val="00BE3715"/>
    <w:pPr>
      <w:spacing w:before="0" w:after="200" w:line="276" w:lineRule="auto"/>
      <w:ind w:left="720"/>
      <w:contextualSpacing/>
    </w:pPr>
    <w:rPr>
      <w:rFonts w:ascii="Calibri" w:eastAsia="Calibri" w:hAnsi="Calibr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23029">
      <w:bodyDiv w:val="1"/>
      <w:marLeft w:val="0"/>
      <w:marRight w:val="0"/>
      <w:marTop w:val="0"/>
      <w:marBottom w:val="0"/>
      <w:divBdr>
        <w:top w:val="none" w:sz="0" w:space="0" w:color="auto"/>
        <w:left w:val="none" w:sz="0" w:space="0" w:color="auto"/>
        <w:bottom w:val="none" w:sz="0" w:space="0" w:color="auto"/>
        <w:right w:val="none" w:sz="0" w:space="0" w:color="auto"/>
      </w:divBdr>
    </w:div>
    <w:div w:id="542400911">
      <w:bodyDiv w:val="1"/>
      <w:marLeft w:val="0"/>
      <w:marRight w:val="0"/>
      <w:marTop w:val="0"/>
      <w:marBottom w:val="0"/>
      <w:divBdr>
        <w:top w:val="none" w:sz="0" w:space="0" w:color="auto"/>
        <w:left w:val="none" w:sz="0" w:space="0" w:color="auto"/>
        <w:bottom w:val="none" w:sz="0" w:space="0" w:color="auto"/>
        <w:right w:val="none" w:sz="0" w:space="0" w:color="auto"/>
      </w:divBdr>
    </w:div>
    <w:div w:id="1127897088">
      <w:bodyDiv w:val="1"/>
      <w:marLeft w:val="0"/>
      <w:marRight w:val="0"/>
      <w:marTop w:val="0"/>
      <w:marBottom w:val="0"/>
      <w:divBdr>
        <w:top w:val="none" w:sz="0" w:space="0" w:color="auto"/>
        <w:left w:val="none" w:sz="0" w:space="0" w:color="auto"/>
        <w:bottom w:val="none" w:sz="0" w:space="0" w:color="auto"/>
        <w:right w:val="none" w:sz="0" w:space="0" w:color="auto"/>
      </w:divBdr>
    </w:div>
    <w:div w:id="1155336358">
      <w:bodyDiv w:val="1"/>
      <w:marLeft w:val="0"/>
      <w:marRight w:val="0"/>
      <w:marTop w:val="0"/>
      <w:marBottom w:val="0"/>
      <w:divBdr>
        <w:top w:val="none" w:sz="0" w:space="0" w:color="auto"/>
        <w:left w:val="none" w:sz="0" w:space="0" w:color="auto"/>
        <w:bottom w:val="none" w:sz="0" w:space="0" w:color="auto"/>
        <w:right w:val="none" w:sz="0" w:space="0" w:color="auto"/>
      </w:divBdr>
    </w:div>
    <w:div w:id="1634169460">
      <w:bodyDiv w:val="1"/>
      <w:marLeft w:val="0"/>
      <w:marRight w:val="0"/>
      <w:marTop w:val="0"/>
      <w:marBottom w:val="0"/>
      <w:divBdr>
        <w:top w:val="none" w:sz="0" w:space="0" w:color="auto"/>
        <w:left w:val="none" w:sz="0" w:space="0" w:color="auto"/>
        <w:bottom w:val="none" w:sz="0" w:space="0" w:color="auto"/>
        <w:right w:val="none" w:sz="0" w:space="0" w:color="auto"/>
      </w:divBdr>
      <w:divsChild>
        <w:div w:id="266666247">
          <w:marLeft w:val="0"/>
          <w:marRight w:val="0"/>
          <w:marTop w:val="0"/>
          <w:marBottom w:val="0"/>
          <w:divBdr>
            <w:top w:val="none" w:sz="0" w:space="0" w:color="auto"/>
            <w:left w:val="none" w:sz="0" w:space="0" w:color="auto"/>
            <w:bottom w:val="none" w:sz="0" w:space="0" w:color="auto"/>
            <w:right w:val="none" w:sz="0" w:space="0" w:color="auto"/>
          </w:divBdr>
        </w:div>
        <w:div w:id="560872158">
          <w:marLeft w:val="0"/>
          <w:marRight w:val="0"/>
          <w:marTop w:val="0"/>
          <w:marBottom w:val="0"/>
          <w:divBdr>
            <w:top w:val="none" w:sz="0" w:space="0" w:color="auto"/>
            <w:left w:val="none" w:sz="0" w:space="0" w:color="auto"/>
            <w:bottom w:val="none" w:sz="0" w:space="0" w:color="auto"/>
            <w:right w:val="none" w:sz="0" w:space="0" w:color="auto"/>
          </w:divBdr>
        </w:div>
        <w:div w:id="702903180">
          <w:marLeft w:val="0"/>
          <w:marRight w:val="0"/>
          <w:marTop w:val="0"/>
          <w:marBottom w:val="0"/>
          <w:divBdr>
            <w:top w:val="none" w:sz="0" w:space="0" w:color="auto"/>
            <w:left w:val="none" w:sz="0" w:space="0" w:color="auto"/>
            <w:bottom w:val="none" w:sz="0" w:space="0" w:color="auto"/>
            <w:right w:val="none" w:sz="0" w:space="0" w:color="auto"/>
          </w:divBdr>
        </w:div>
        <w:div w:id="763458022">
          <w:marLeft w:val="0"/>
          <w:marRight w:val="0"/>
          <w:marTop w:val="0"/>
          <w:marBottom w:val="0"/>
          <w:divBdr>
            <w:top w:val="none" w:sz="0" w:space="0" w:color="auto"/>
            <w:left w:val="none" w:sz="0" w:space="0" w:color="auto"/>
            <w:bottom w:val="none" w:sz="0" w:space="0" w:color="auto"/>
            <w:right w:val="none" w:sz="0" w:space="0" w:color="auto"/>
          </w:divBdr>
        </w:div>
        <w:div w:id="1597399332">
          <w:marLeft w:val="0"/>
          <w:marRight w:val="0"/>
          <w:marTop w:val="0"/>
          <w:marBottom w:val="0"/>
          <w:divBdr>
            <w:top w:val="none" w:sz="0" w:space="0" w:color="auto"/>
            <w:left w:val="none" w:sz="0" w:space="0" w:color="auto"/>
            <w:bottom w:val="none" w:sz="0" w:space="0" w:color="auto"/>
            <w:right w:val="none" w:sz="0" w:space="0" w:color="auto"/>
          </w:divBdr>
        </w:div>
        <w:div w:id="1725181766">
          <w:marLeft w:val="0"/>
          <w:marRight w:val="0"/>
          <w:marTop w:val="0"/>
          <w:marBottom w:val="0"/>
          <w:divBdr>
            <w:top w:val="none" w:sz="0" w:space="0" w:color="auto"/>
            <w:left w:val="none" w:sz="0" w:space="0" w:color="auto"/>
            <w:bottom w:val="none" w:sz="0" w:space="0" w:color="auto"/>
            <w:right w:val="none" w:sz="0" w:space="0" w:color="auto"/>
          </w:divBdr>
        </w:div>
        <w:div w:id="1810440622">
          <w:marLeft w:val="0"/>
          <w:marRight w:val="0"/>
          <w:marTop w:val="0"/>
          <w:marBottom w:val="0"/>
          <w:divBdr>
            <w:top w:val="none" w:sz="0" w:space="0" w:color="auto"/>
            <w:left w:val="none" w:sz="0" w:space="0" w:color="auto"/>
            <w:bottom w:val="none" w:sz="0" w:space="0" w:color="auto"/>
            <w:right w:val="none" w:sz="0" w:space="0" w:color="auto"/>
          </w:divBdr>
        </w:div>
        <w:div w:id="2008247021">
          <w:marLeft w:val="0"/>
          <w:marRight w:val="0"/>
          <w:marTop w:val="0"/>
          <w:marBottom w:val="0"/>
          <w:divBdr>
            <w:top w:val="none" w:sz="0" w:space="0" w:color="auto"/>
            <w:left w:val="none" w:sz="0" w:space="0" w:color="auto"/>
            <w:bottom w:val="none" w:sz="0" w:space="0" w:color="auto"/>
            <w:right w:val="none" w:sz="0" w:space="0" w:color="auto"/>
          </w:divBdr>
        </w:div>
      </w:divsChild>
    </w:div>
    <w:div w:id="1850561627">
      <w:bodyDiv w:val="1"/>
      <w:marLeft w:val="0"/>
      <w:marRight w:val="0"/>
      <w:marTop w:val="0"/>
      <w:marBottom w:val="0"/>
      <w:divBdr>
        <w:top w:val="none" w:sz="0" w:space="0" w:color="auto"/>
        <w:left w:val="none" w:sz="0" w:space="0" w:color="auto"/>
        <w:bottom w:val="none" w:sz="0" w:space="0" w:color="auto"/>
        <w:right w:val="none" w:sz="0" w:space="0" w:color="auto"/>
      </w:divBdr>
    </w:div>
    <w:div w:id="1866213917">
      <w:bodyDiv w:val="1"/>
      <w:marLeft w:val="0"/>
      <w:marRight w:val="0"/>
      <w:marTop w:val="0"/>
      <w:marBottom w:val="0"/>
      <w:divBdr>
        <w:top w:val="none" w:sz="0" w:space="0" w:color="auto"/>
        <w:left w:val="none" w:sz="0" w:space="0" w:color="auto"/>
        <w:bottom w:val="none" w:sz="0" w:space="0" w:color="auto"/>
        <w:right w:val="none" w:sz="0" w:space="0" w:color="auto"/>
      </w:divBdr>
    </w:div>
    <w:div w:id="194873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43C08-CC64-4841-ACC0-C97FCAFBD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844</Words>
  <Characters>5318</Characters>
  <Application>Microsoft Office Word</Application>
  <DocSecurity>0</DocSecurity>
  <Lines>44</Lines>
  <Paragraphs>12</Paragraphs>
  <ScaleCrop>false</ScaleCrop>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Allgemeine Wirtschaftslehre- Die Stellung des Betriebes in Wirtschaft und Gesellschaft</dc:title>
  <dc:subject/>
  <dc:creator>Gottwald</dc:creator>
  <cp:keywords/>
  <cp:lastModifiedBy>Niclas Edge</cp:lastModifiedBy>
  <cp:revision>22</cp:revision>
  <cp:lastPrinted>2011-09-12T04:27:00Z</cp:lastPrinted>
  <dcterms:created xsi:type="dcterms:W3CDTF">2021-02-09T00:10:00Z</dcterms:created>
  <dcterms:modified xsi:type="dcterms:W3CDTF">2021-02-09T09:53:00Z</dcterms:modified>
</cp:coreProperties>
</file>